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FF" w:rsidRPr="001814FF" w:rsidRDefault="001814FF" w:rsidP="001814FF">
      <w:pPr>
        <w:spacing w:after="0" w:line="240" w:lineRule="auto"/>
        <w:jc w:val="center"/>
        <w:rPr>
          <w:rFonts w:ascii="Times New Roman" w:eastAsia="Times New Roman" w:hAnsi="Times New Roman" w:cs="Times New Roman"/>
          <w:b/>
          <w:sz w:val="24"/>
          <w:szCs w:val="24"/>
          <w:lang w:val="es-ES" w:eastAsia="es-ES"/>
        </w:rPr>
      </w:pPr>
      <w:r w:rsidRPr="001814FF">
        <w:rPr>
          <w:rFonts w:ascii="Times New Roman" w:eastAsia="Times New Roman" w:hAnsi="Times New Roman" w:cs="Times New Roman"/>
          <w:noProof/>
          <w:sz w:val="24"/>
          <w:szCs w:val="24"/>
          <w:lang w:val="es-PE" w:eastAsia="es-PE"/>
        </w:rPr>
        <w:drawing>
          <wp:inline distT="0" distB="0" distL="0" distR="0">
            <wp:extent cx="2545080" cy="571500"/>
            <wp:effectExtent l="0" t="0" r="7620" b="0"/>
            <wp:docPr id="4" name="Picture 4"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 UPC-Laureate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rsidR="001814FF" w:rsidRPr="001814FF" w:rsidRDefault="001814FF" w:rsidP="001814FF">
      <w:pPr>
        <w:spacing w:after="0" w:line="240" w:lineRule="auto"/>
        <w:jc w:val="center"/>
        <w:rPr>
          <w:rFonts w:ascii="Times New Roman" w:eastAsia="Times New Roman" w:hAnsi="Times New Roman" w:cs="Times New Roman"/>
          <w:b/>
          <w:sz w:val="24"/>
          <w:szCs w:val="24"/>
          <w:lang w:val="es-ES" w:eastAsia="es-ES"/>
        </w:rPr>
      </w:pPr>
    </w:p>
    <w:p w:rsidR="001814FF" w:rsidRPr="001814FF" w:rsidRDefault="001814FF" w:rsidP="001814FF">
      <w:pPr>
        <w:spacing w:after="0" w:line="240" w:lineRule="auto"/>
        <w:jc w:val="center"/>
        <w:rPr>
          <w:rFonts w:ascii="Calibri" w:eastAsia="Times New Roman" w:hAnsi="Calibri" w:cs="Calibri"/>
          <w:b/>
          <w:sz w:val="24"/>
          <w:szCs w:val="24"/>
          <w:lang w:val="es-ES" w:eastAsia="es-ES"/>
        </w:rPr>
      </w:pPr>
      <w:r w:rsidRPr="001814FF">
        <w:rPr>
          <w:rFonts w:ascii="Calibri" w:eastAsia="Times New Roman" w:hAnsi="Calibri" w:cs="Calibri"/>
          <w:b/>
          <w:sz w:val="24"/>
          <w:szCs w:val="24"/>
          <w:lang w:val="es-ES" w:eastAsia="es-ES"/>
        </w:rPr>
        <w:t xml:space="preserve">SI169 - Algoritmos Avanzados </w:t>
      </w:r>
    </w:p>
    <w:p w:rsidR="001814FF" w:rsidRPr="001814FF" w:rsidRDefault="001814FF" w:rsidP="001814FF">
      <w:pPr>
        <w:spacing w:after="0" w:line="240" w:lineRule="auto"/>
        <w:jc w:val="center"/>
        <w:rPr>
          <w:rFonts w:ascii="Calibri" w:eastAsia="Times New Roman" w:hAnsi="Calibri" w:cs="Calibri"/>
          <w:b/>
          <w:sz w:val="24"/>
          <w:szCs w:val="24"/>
          <w:lang w:val="es-ES" w:eastAsia="es-ES"/>
        </w:rPr>
      </w:pPr>
    </w:p>
    <w:p w:rsidR="001814FF" w:rsidRPr="001814FF" w:rsidRDefault="00163C08" w:rsidP="001814FF">
      <w:pPr>
        <w:spacing w:after="0" w:line="240" w:lineRule="auto"/>
        <w:jc w:val="center"/>
        <w:rPr>
          <w:rFonts w:ascii="Calibri" w:eastAsia="Times New Roman" w:hAnsi="Calibri" w:cs="Calibri"/>
          <w:b/>
          <w:sz w:val="24"/>
          <w:szCs w:val="24"/>
          <w:lang w:val="es-ES" w:eastAsia="es-ES"/>
        </w:rPr>
      </w:pPr>
      <w:r>
        <w:rPr>
          <w:rFonts w:ascii="Calibri" w:eastAsia="Times New Roman" w:hAnsi="Calibri" w:cs="Calibri"/>
          <w:b/>
          <w:sz w:val="24"/>
          <w:szCs w:val="24"/>
          <w:lang w:val="es-ES" w:eastAsia="es-ES"/>
        </w:rPr>
        <w:t>Campeonato de Algoritmos - Estándar</w:t>
      </w:r>
    </w:p>
    <w:p w:rsidR="001814FF" w:rsidRPr="001814FF" w:rsidRDefault="001814FF" w:rsidP="001814FF">
      <w:pPr>
        <w:spacing w:after="0" w:line="240" w:lineRule="auto"/>
        <w:jc w:val="center"/>
        <w:rPr>
          <w:rFonts w:ascii="Calibri" w:eastAsia="Times New Roman" w:hAnsi="Calibri" w:cs="Calibri"/>
          <w:b/>
          <w:sz w:val="24"/>
          <w:szCs w:val="24"/>
          <w:lang w:val="es-ES" w:eastAsia="es-ES"/>
        </w:rPr>
      </w:pPr>
    </w:p>
    <w:p w:rsidR="001814FF" w:rsidRPr="001814FF" w:rsidRDefault="001814FF" w:rsidP="001814FF">
      <w:pPr>
        <w:spacing w:after="0" w:line="240" w:lineRule="auto"/>
        <w:rPr>
          <w:rFonts w:ascii="Calibri" w:eastAsia="Times New Roman" w:hAnsi="Calibri" w:cs="Calibri"/>
          <w:b/>
          <w:sz w:val="24"/>
          <w:szCs w:val="24"/>
          <w:lang w:val="es-ES" w:eastAsia="es-ES"/>
        </w:rPr>
      </w:pPr>
      <w:r w:rsidRPr="001814FF">
        <w:rPr>
          <w:rFonts w:ascii="Calibri" w:eastAsia="Times New Roman" w:hAnsi="Calibri" w:cs="Calibri"/>
          <w:b/>
          <w:sz w:val="24"/>
          <w:szCs w:val="24"/>
          <w:lang w:val="es-ES" w:eastAsia="es-ES"/>
        </w:rPr>
        <w:t xml:space="preserve">Ciclo: </w:t>
      </w:r>
      <w:r w:rsidRPr="001814FF">
        <w:rPr>
          <w:rFonts w:ascii="Calibri" w:eastAsia="Times New Roman" w:hAnsi="Calibri" w:cs="Calibri"/>
          <w:sz w:val="24"/>
          <w:szCs w:val="24"/>
          <w:lang w:val="es-ES" w:eastAsia="es-ES"/>
        </w:rPr>
        <w:t>201</w:t>
      </w:r>
      <w:r w:rsidR="00DA7E33">
        <w:rPr>
          <w:rFonts w:ascii="Calibri" w:eastAsia="Times New Roman" w:hAnsi="Calibri" w:cs="Calibri"/>
          <w:sz w:val="24"/>
          <w:szCs w:val="24"/>
          <w:lang w:val="es-ES" w:eastAsia="es-ES"/>
        </w:rPr>
        <w:t>3</w:t>
      </w:r>
      <w:r w:rsidRPr="001814FF">
        <w:rPr>
          <w:rFonts w:ascii="Calibri" w:eastAsia="Times New Roman" w:hAnsi="Calibri" w:cs="Calibri"/>
          <w:sz w:val="24"/>
          <w:szCs w:val="24"/>
          <w:lang w:val="es-ES" w:eastAsia="es-ES"/>
        </w:rPr>
        <w:t>-</w:t>
      </w:r>
      <w:r w:rsidR="00DA7E33">
        <w:rPr>
          <w:rFonts w:ascii="Calibri" w:eastAsia="Times New Roman" w:hAnsi="Calibri" w:cs="Calibri"/>
          <w:sz w:val="24"/>
          <w:szCs w:val="24"/>
          <w:lang w:val="es-ES" w:eastAsia="es-ES"/>
        </w:rPr>
        <w:t>2</w:t>
      </w:r>
    </w:p>
    <w:p w:rsidR="001814FF" w:rsidRPr="001814FF" w:rsidRDefault="001814FF" w:rsidP="001814FF">
      <w:pPr>
        <w:spacing w:after="0" w:line="240" w:lineRule="auto"/>
        <w:rPr>
          <w:rFonts w:ascii="Calibri" w:eastAsia="Times New Roman" w:hAnsi="Calibri" w:cs="Calibri"/>
          <w:sz w:val="24"/>
          <w:szCs w:val="24"/>
          <w:lang w:val="es-ES" w:eastAsia="es-ES"/>
        </w:rPr>
      </w:pPr>
      <w:r w:rsidRPr="001814FF">
        <w:rPr>
          <w:rFonts w:ascii="Calibri" w:eastAsia="Times New Roman" w:hAnsi="Calibri" w:cs="Calibri"/>
          <w:b/>
          <w:sz w:val="24"/>
          <w:szCs w:val="24"/>
          <w:lang w:val="es-ES" w:eastAsia="es-ES"/>
        </w:rPr>
        <w:t>Sección:</w:t>
      </w:r>
      <w:r w:rsidRPr="001814FF">
        <w:rPr>
          <w:rFonts w:ascii="Calibri" w:eastAsia="Times New Roman" w:hAnsi="Calibri" w:cs="Calibri"/>
          <w:sz w:val="24"/>
          <w:szCs w:val="24"/>
          <w:lang w:val="es-ES" w:eastAsia="es-ES"/>
        </w:rPr>
        <w:t xml:space="preserve"> Todas</w:t>
      </w:r>
    </w:p>
    <w:p w:rsidR="001814FF" w:rsidRPr="001814FF" w:rsidRDefault="001814FF" w:rsidP="001814FF">
      <w:pPr>
        <w:spacing w:after="0" w:line="240" w:lineRule="auto"/>
        <w:rPr>
          <w:rFonts w:ascii="Calibri" w:eastAsia="Times New Roman" w:hAnsi="Calibri" w:cs="Calibri"/>
          <w:sz w:val="24"/>
          <w:szCs w:val="24"/>
          <w:lang w:val="es-ES" w:eastAsia="es-ES"/>
        </w:rPr>
      </w:pPr>
      <w:r w:rsidRPr="001814FF">
        <w:rPr>
          <w:rFonts w:ascii="Calibri" w:eastAsia="Times New Roman" w:hAnsi="Calibri" w:cs="Calibri"/>
          <w:b/>
          <w:sz w:val="24"/>
          <w:szCs w:val="24"/>
          <w:lang w:val="es-ES" w:eastAsia="es-ES"/>
        </w:rPr>
        <w:t xml:space="preserve">Fecha de Entrega: </w:t>
      </w:r>
      <w:r w:rsidR="00A36160">
        <w:rPr>
          <w:rFonts w:ascii="Calibri" w:eastAsia="Times New Roman" w:hAnsi="Calibri" w:cs="Calibri"/>
          <w:sz w:val="24"/>
          <w:szCs w:val="24"/>
          <w:lang w:val="es-ES" w:eastAsia="es-ES"/>
        </w:rPr>
        <w:t>Semana 17</w:t>
      </w:r>
    </w:p>
    <w:p w:rsidR="001814FF" w:rsidRPr="004553F5" w:rsidRDefault="001814FF" w:rsidP="001814FF">
      <w:pPr>
        <w:pBdr>
          <w:bottom w:val="single" w:sz="6" w:space="1" w:color="auto"/>
        </w:pBdr>
        <w:rPr>
          <w:rFonts w:ascii="Calibri" w:hAnsi="Calibri" w:cs="Calibri"/>
          <w:lang w:val="es-PE"/>
        </w:rPr>
      </w:pPr>
    </w:p>
    <w:p w:rsidR="001814FF" w:rsidRPr="001814FF" w:rsidRDefault="001814FF" w:rsidP="001814FF">
      <w:pPr>
        <w:jc w:val="center"/>
        <w:rPr>
          <w:rFonts w:ascii="Calibri" w:hAnsi="Calibri" w:cs="Calibri"/>
          <w:b/>
          <w:lang w:val="es-ES"/>
        </w:rPr>
      </w:pPr>
    </w:p>
    <w:p w:rsidR="001814FF" w:rsidRPr="001814FF" w:rsidRDefault="001814FF" w:rsidP="001814FF">
      <w:pPr>
        <w:pStyle w:val="Prrafodelista"/>
        <w:numPr>
          <w:ilvl w:val="0"/>
          <w:numId w:val="1"/>
        </w:numPr>
        <w:rPr>
          <w:b/>
          <w:lang w:val="es-PE"/>
        </w:rPr>
      </w:pPr>
      <w:r w:rsidRPr="001814FF">
        <w:rPr>
          <w:b/>
          <w:lang w:val="es-PE"/>
        </w:rPr>
        <w:t>Condiciones generales</w:t>
      </w:r>
    </w:p>
    <w:p w:rsidR="001814FF" w:rsidRDefault="001814FF" w:rsidP="001814FF">
      <w:pPr>
        <w:pStyle w:val="Prrafodelista"/>
        <w:numPr>
          <w:ilvl w:val="0"/>
          <w:numId w:val="2"/>
        </w:numPr>
        <w:rPr>
          <w:lang w:val="es-PE"/>
        </w:rPr>
      </w:pPr>
      <w:r>
        <w:rPr>
          <w:lang w:val="es-PE"/>
        </w:rPr>
        <w:t>El laberinto será de máximo 50 x 50 casillas.</w:t>
      </w:r>
    </w:p>
    <w:p w:rsidR="00B81F63" w:rsidRDefault="00B81F63" w:rsidP="001814FF">
      <w:pPr>
        <w:pStyle w:val="Prrafodelista"/>
        <w:numPr>
          <w:ilvl w:val="0"/>
          <w:numId w:val="2"/>
        </w:numPr>
        <w:rPr>
          <w:lang w:val="es-PE"/>
        </w:rPr>
      </w:pPr>
      <w:r>
        <w:rPr>
          <w:lang w:val="es-PE"/>
        </w:rPr>
        <w:t>Deberá permitir la conexión de dos jugadores y establece</w:t>
      </w:r>
      <w:r w:rsidR="009D55E1">
        <w:rPr>
          <w:lang w:val="es-PE"/>
        </w:rPr>
        <w:t>r los controles de cada uno.</w:t>
      </w:r>
    </w:p>
    <w:p w:rsidR="009D55E1" w:rsidRDefault="009D55E1" w:rsidP="001814FF">
      <w:pPr>
        <w:pStyle w:val="Prrafodelista"/>
        <w:numPr>
          <w:ilvl w:val="0"/>
          <w:numId w:val="2"/>
        </w:numPr>
        <w:rPr>
          <w:ins w:id="0" w:author="Erick Neemias Atencio Reyes" w:date="2013-11-10T11:05:00Z"/>
          <w:lang w:val="es-PE"/>
        </w:rPr>
      </w:pPr>
      <w:r>
        <w:rPr>
          <w:lang w:val="es-PE"/>
        </w:rPr>
        <w:t>Debe asegurar el cumplimiento de la totalidad de reglas.</w:t>
      </w:r>
    </w:p>
    <w:p w:rsidR="00A36160" w:rsidRDefault="00A36160" w:rsidP="001814FF">
      <w:pPr>
        <w:pStyle w:val="Prrafodelista"/>
        <w:numPr>
          <w:ilvl w:val="0"/>
          <w:numId w:val="2"/>
        </w:numPr>
        <w:rPr>
          <w:ins w:id="1" w:author="Erick Neemias Atencio Reyes" w:date="2013-11-10T11:05:00Z"/>
          <w:lang w:val="es-PE"/>
        </w:rPr>
      </w:pPr>
      <w:ins w:id="2" w:author="Erick Neemias Atencio Reyes" w:date="2013-11-10T11:05:00Z">
        <w:r>
          <w:rPr>
            <w:lang w:val="es-PE"/>
          </w:rPr>
          <w:t xml:space="preserve">No puede haber más de un robot recolector en la misma casilla en un instante determinado. </w:t>
        </w:r>
      </w:ins>
    </w:p>
    <w:p w:rsidR="00A36160" w:rsidRDefault="00A36160" w:rsidP="001814FF">
      <w:pPr>
        <w:pStyle w:val="Prrafodelista"/>
        <w:numPr>
          <w:ilvl w:val="0"/>
          <w:numId w:val="2"/>
        </w:numPr>
        <w:rPr>
          <w:lang w:val="es-PE"/>
        </w:rPr>
      </w:pPr>
      <w:ins w:id="3" w:author="Erick Neemias Atencio Reyes" w:date="2013-11-10T11:05:00Z">
        <w:r>
          <w:rPr>
            <w:lang w:val="es-PE"/>
          </w:rPr>
          <w:t xml:space="preserve">Si puede haber más de un robot explorador en la misma casilla en un instante determinado. </w:t>
        </w:r>
      </w:ins>
    </w:p>
    <w:p w:rsidR="001814FF" w:rsidRDefault="001814FF" w:rsidP="001814FF">
      <w:pPr>
        <w:pStyle w:val="Prrafodelista"/>
        <w:ind w:left="360"/>
        <w:rPr>
          <w:lang w:val="es-PE"/>
        </w:rPr>
      </w:pPr>
    </w:p>
    <w:p w:rsidR="001814FF" w:rsidRPr="001814FF" w:rsidRDefault="001814FF" w:rsidP="001814FF">
      <w:pPr>
        <w:pStyle w:val="Prrafodelista"/>
        <w:numPr>
          <w:ilvl w:val="0"/>
          <w:numId w:val="1"/>
        </w:numPr>
        <w:rPr>
          <w:b/>
          <w:lang w:val="es-PE"/>
        </w:rPr>
      </w:pPr>
      <w:r w:rsidRPr="001814FF">
        <w:rPr>
          <w:b/>
          <w:lang w:val="es-PE"/>
        </w:rPr>
        <w:t>Implementaciones por Casilla</w:t>
      </w:r>
    </w:p>
    <w:p w:rsidR="00B81F63" w:rsidRDefault="00B81F63" w:rsidP="001814FF">
      <w:pPr>
        <w:pStyle w:val="Prrafodelista"/>
        <w:numPr>
          <w:ilvl w:val="1"/>
          <w:numId w:val="1"/>
        </w:numPr>
        <w:rPr>
          <w:b/>
          <w:lang w:val="es-PE"/>
        </w:rPr>
      </w:pPr>
      <w:r>
        <w:rPr>
          <w:b/>
          <w:lang w:val="es-PE"/>
        </w:rPr>
        <w:t>Origen:</w:t>
      </w:r>
    </w:p>
    <w:p w:rsidR="00B81F63" w:rsidRDefault="00B81F63" w:rsidP="00B81F63">
      <w:pPr>
        <w:pStyle w:val="Prrafodelista"/>
        <w:numPr>
          <w:ilvl w:val="0"/>
          <w:numId w:val="3"/>
        </w:numPr>
        <w:rPr>
          <w:lang w:val="es-PE"/>
        </w:rPr>
      </w:pPr>
      <w:r w:rsidRPr="00B81F63">
        <w:rPr>
          <w:lang w:val="es-PE"/>
        </w:rPr>
        <w:t xml:space="preserve">La casilla O1 y O2 representarán las Bases </w:t>
      </w:r>
      <w:proofErr w:type="spellStart"/>
      <w:proofErr w:type="gramStart"/>
      <w:r w:rsidRPr="00B81F63">
        <w:rPr>
          <w:lang w:val="es-PE"/>
        </w:rPr>
        <w:t>o</w:t>
      </w:r>
      <w:proofErr w:type="spellEnd"/>
      <w:proofErr w:type="gramEnd"/>
      <w:r w:rsidRPr="00B81F63">
        <w:rPr>
          <w:lang w:val="es-PE"/>
        </w:rPr>
        <w:t xml:space="preserve"> Orígenes de los jugadores. </w:t>
      </w:r>
    </w:p>
    <w:p w:rsidR="00B81F63" w:rsidRPr="00B81F63" w:rsidRDefault="00B81F63" w:rsidP="00B81F63">
      <w:pPr>
        <w:pStyle w:val="Prrafodelista"/>
        <w:rPr>
          <w:lang w:val="es-PE"/>
        </w:rPr>
      </w:pPr>
    </w:p>
    <w:p w:rsidR="001814FF" w:rsidRPr="001814FF" w:rsidRDefault="001814FF" w:rsidP="001814FF">
      <w:pPr>
        <w:pStyle w:val="Prrafodelista"/>
        <w:numPr>
          <w:ilvl w:val="1"/>
          <w:numId w:val="1"/>
        </w:numPr>
        <w:rPr>
          <w:b/>
          <w:lang w:val="es-PE"/>
        </w:rPr>
      </w:pPr>
      <w:r w:rsidRPr="001814FF">
        <w:rPr>
          <w:b/>
          <w:lang w:val="es-PE"/>
        </w:rPr>
        <w:t>Casilla Libre:</w:t>
      </w:r>
    </w:p>
    <w:p w:rsidR="001814FF" w:rsidRDefault="001814FF" w:rsidP="006920B4">
      <w:pPr>
        <w:pStyle w:val="Prrafodelista"/>
        <w:numPr>
          <w:ilvl w:val="0"/>
          <w:numId w:val="2"/>
        </w:numPr>
        <w:jc w:val="both"/>
        <w:rPr>
          <w:lang w:val="es-PE"/>
        </w:rPr>
      </w:pPr>
      <w:r>
        <w:rPr>
          <w:lang w:val="es-PE"/>
        </w:rPr>
        <w:t>Esta casilla se identificará por los números 1</w:t>
      </w:r>
      <w:proofErr w:type="gramStart"/>
      <w:r>
        <w:rPr>
          <w:lang w:val="es-PE"/>
        </w:rPr>
        <w:t>,2,3,4</w:t>
      </w:r>
      <w:proofErr w:type="gramEnd"/>
      <w:r>
        <w:rPr>
          <w:lang w:val="es-PE"/>
        </w:rPr>
        <w:t xml:space="preserve"> y 5.</w:t>
      </w:r>
    </w:p>
    <w:p w:rsidR="001814FF" w:rsidRDefault="001814FF" w:rsidP="006920B4">
      <w:pPr>
        <w:pStyle w:val="Prrafodelista"/>
        <w:numPr>
          <w:ilvl w:val="0"/>
          <w:numId w:val="2"/>
        </w:numPr>
        <w:jc w:val="both"/>
        <w:rPr>
          <w:lang w:val="es-PE"/>
        </w:rPr>
      </w:pPr>
      <w:r>
        <w:rPr>
          <w:lang w:val="es-PE"/>
        </w:rPr>
        <w:t xml:space="preserve">La casilla libre representa un espacio libre por donde cualquiera de los dos robots puede atravesar. </w:t>
      </w:r>
    </w:p>
    <w:p w:rsidR="001814FF" w:rsidRDefault="001814FF" w:rsidP="006920B4">
      <w:pPr>
        <w:pStyle w:val="Prrafodelista"/>
        <w:numPr>
          <w:ilvl w:val="0"/>
          <w:numId w:val="2"/>
        </w:numPr>
        <w:jc w:val="both"/>
        <w:rPr>
          <w:lang w:val="es-PE"/>
        </w:rPr>
      </w:pPr>
      <w:r>
        <w:rPr>
          <w:lang w:val="es-PE"/>
        </w:rPr>
        <w:t>Estas casillas pueden ser atravesadas por los robos descubridores y recolectores</w:t>
      </w:r>
    </w:p>
    <w:p w:rsidR="001814FF" w:rsidRDefault="001814FF" w:rsidP="006920B4">
      <w:pPr>
        <w:pStyle w:val="Prrafodelista"/>
        <w:numPr>
          <w:ilvl w:val="0"/>
          <w:numId w:val="2"/>
        </w:numPr>
        <w:jc w:val="both"/>
        <w:rPr>
          <w:lang w:val="es-PE"/>
        </w:rPr>
      </w:pPr>
      <w:r>
        <w:rPr>
          <w:lang w:val="es-PE"/>
        </w:rPr>
        <w:t>El número 1</w:t>
      </w:r>
      <w:proofErr w:type="gramStart"/>
      <w:r>
        <w:rPr>
          <w:lang w:val="es-PE"/>
        </w:rPr>
        <w:t>,2,3,4,5</w:t>
      </w:r>
      <w:proofErr w:type="gramEnd"/>
      <w:r>
        <w:rPr>
          <w:lang w:val="es-PE"/>
        </w:rPr>
        <w:t xml:space="preserve"> representa la rigurosidad del terreno. Esto implica el tiempo el segundos que demorará el robot recolector en pasar el terreno según la tabla adjunta. La aplicación debe tener un mantenimiento para cambiar estos valores en caso sea necesario.</w:t>
      </w:r>
    </w:p>
    <w:tbl>
      <w:tblPr>
        <w:tblStyle w:val="Tablaconcuadrcula"/>
        <w:tblW w:w="0" w:type="auto"/>
        <w:tblInd w:w="2785" w:type="dxa"/>
        <w:tblLook w:val="04A0" w:firstRow="1" w:lastRow="0" w:firstColumn="1" w:lastColumn="0" w:noHBand="0" w:noVBand="1"/>
      </w:tblPr>
      <w:tblGrid>
        <w:gridCol w:w="1350"/>
        <w:gridCol w:w="1440"/>
      </w:tblGrid>
      <w:tr w:rsidR="001814FF" w:rsidTr="001814FF">
        <w:tc>
          <w:tcPr>
            <w:tcW w:w="1350" w:type="dxa"/>
          </w:tcPr>
          <w:p w:rsidR="001814FF" w:rsidRDefault="001814FF" w:rsidP="006920B4">
            <w:pPr>
              <w:pStyle w:val="Prrafodelista"/>
              <w:ind w:left="0"/>
              <w:jc w:val="both"/>
              <w:rPr>
                <w:lang w:val="es-PE"/>
              </w:rPr>
            </w:pPr>
            <w:r>
              <w:rPr>
                <w:lang w:val="es-PE"/>
              </w:rPr>
              <w:t>Rigurosidad</w:t>
            </w:r>
          </w:p>
        </w:tc>
        <w:tc>
          <w:tcPr>
            <w:tcW w:w="1440" w:type="dxa"/>
          </w:tcPr>
          <w:p w:rsidR="001814FF" w:rsidRDefault="001814FF" w:rsidP="006920B4">
            <w:pPr>
              <w:pStyle w:val="Prrafodelista"/>
              <w:ind w:left="0"/>
              <w:jc w:val="both"/>
              <w:rPr>
                <w:lang w:val="es-PE"/>
              </w:rPr>
            </w:pPr>
            <w:r>
              <w:rPr>
                <w:lang w:val="es-PE"/>
              </w:rPr>
              <w:t>Tiempo (s)</w:t>
            </w:r>
          </w:p>
        </w:tc>
      </w:tr>
      <w:tr w:rsidR="001814FF" w:rsidTr="001814FF">
        <w:tc>
          <w:tcPr>
            <w:tcW w:w="1350" w:type="dxa"/>
          </w:tcPr>
          <w:p w:rsidR="001814FF" w:rsidRDefault="001814FF" w:rsidP="006920B4">
            <w:pPr>
              <w:pStyle w:val="Prrafodelista"/>
              <w:ind w:left="0"/>
              <w:jc w:val="both"/>
              <w:rPr>
                <w:lang w:val="es-PE"/>
              </w:rPr>
            </w:pPr>
            <w:r>
              <w:rPr>
                <w:lang w:val="es-PE"/>
              </w:rPr>
              <w:t>1</w:t>
            </w:r>
          </w:p>
        </w:tc>
        <w:tc>
          <w:tcPr>
            <w:tcW w:w="1440" w:type="dxa"/>
          </w:tcPr>
          <w:p w:rsidR="001814FF" w:rsidRDefault="001814FF" w:rsidP="006920B4">
            <w:pPr>
              <w:pStyle w:val="Prrafodelista"/>
              <w:ind w:left="0"/>
              <w:jc w:val="both"/>
              <w:rPr>
                <w:lang w:val="es-PE"/>
              </w:rPr>
            </w:pPr>
            <w:r>
              <w:rPr>
                <w:lang w:val="es-PE"/>
              </w:rPr>
              <w:t>0.5</w:t>
            </w:r>
          </w:p>
        </w:tc>
      </w:tr>
      <w:tr w:rsidR="001814FF" w:rsidTr="001814FF">
        <w:tc>
          <w:tcPr>
            <w:tcW w:w="1350" w:type="dxa"/>
          </w:tcPr>
          <w:p w:rsidR="001814FF" w:rsidRDefault="001814FF" w:rsidP="006920B4">
            <w:pPr>
              <w:pStyle w:val="Prrafodelista"/>
              <w:ind w:left="0"/>
              <w:jc w:val="both"/>
              <w:rPr>
                <w:lang w:val="es-PE"/>
              </w:rPr>
            </w:pPr>
            <w:r>
              <w:rPr>
                <w:lang w:val="es-PE"/>
              </w:rPr>
              <w:t>2</w:t>
            </w:r>
          </w:p>
        </w:tc>
        <w:tc>
          <w:tcPr>
            <w:tcW w:w="1440" w:type="dxa"/>
          </w:tcPr>
          <w:p w:rsidR="001814FF" w:rsidRDefault="001814FF" w:rsidP="006920B4">
            <w:pPr>
              <w:pStyle w:val="Prrafodelista"/>
              <w:ind w:left="0"/>
              <w:jc w:val="both"/>
              <w:rPr>
                <w:lang w:val="es-PE"/>
              </w:rPr>
            </w:pPr>
            <w:r>
              <w:rPr>
                <w:lang w:val="es-PE"/>
              </w:rPr>
              <w:t>0.7</w:t>
            </w:r>
          </w:p>
        </w:tc>
      </w:tr>
      <w:tr w:rsidR="001814FF" w:rsidTr="001814FF">
        <w:tc>
          <w:tcPr>
            <w:tcW w:w="1350" w:type="dxa"/>
          </w:tcPr>
          <w:p w:rsidR="001814FF" w:rsidRDefault="001814FF" w:rsidP="006920B4">
            <w:pPr>
              <w:pStyle w:val="Prrafodelista"/>
              <w:ind w:left="0"/>
              <w:jc w:val="both"/>
              <w:rPr>
                <w:lang w:val="es-PE"/>
              </w:rPr>
            </w:pPr>
            <w:r>
              <w:rPr>
                <w:lang w:val="es-PE"/>
              </w:rPr>
              <w:t>3</w:t>
            </w:r>
          </w:p>
        </w:tc>
        <w:tc>
          <w:tcPr>
            <w:tcW w:w="1440" w:type="dxa"/>
          </w:tcPr>
          <w:p w:rsidR="001814FF" w:rsidRDefault="001814FF" w:rsidP="006920B4">
            <w:pPr>
              <w:pStyle w:val="Prrafodelista"/>
              <w:ind w:left="0"/>
              <w:jc w:val="both"/>
              <w:rPr>
                <w:lang w:val="es-PE"/>
              </w:rPr>
            </w:pPr>
            <w:r>
              <w:rPr>
                <w:lang w:val="es-PE"/>
              </w:rPr>
              <w:t>1.0</w:t>
            </w:r>
          </w:p>
        </w:tc>
      </w:tr>
      <w:tr w:rsidR="001814FF" w:rsidTr="001814FF">
        <w:tc>
          <w:tcPr>
            <w:tcW w:w="1350" w:type="dxa"/>
          </w:tcPr>
          <w:p w:rsidR="001814FF" w:rsidRDefault="001814FF" w:rsidP="006920B4">
            <w:pPr>
              <w:pStyle w:val="Prrafodelista"/>
              <w:ind w:left="0"/>
              <w:jc w:val="both"/>
              <w:rPr>
                <w:lang w:val="es-PE"/>
              </w:rPr>
            </w:pPr>
            <w:r>
              <w:rPr>
                <w:lang w:val="es-PE"/>
              </w:rPr>
              <w:t>4</w:t>
            </w:r>
          </w:p>
        </w:tc>
        <w:tc>
          <w:tcPr>
            <w:tcW w:w="1440" w:type="dxa"/>
          </w:tcPr>
          <w:p w:rsidR="001814FF" w:rsidRDefault="001814FF" w:rsidP="006920B4">
            <w:pPr>
              <w:pStyle w:val="Prrafodelista"/>
              <w:ind w:left="0"/>
              <w:jc w:val="both"/>
              <w:rPr>
                <w:lang w:val="es-PE"/>
              </w:rPr>
            </w:pPr>
            <w:r>
              <w:rPr>
                <w:lang w:val="es-PE"/>
              </w:rPr>
              <w:t>1.4</w:t>
            </w:r>
          </w:p>
        </w:tc>
      </w:tr>
      <w:tr w:rsidR="001814FF" w:rsidTr="001814FF">
        <w:tc>
          <w:tcPr>
            <w:tcW w:w="1350" w:type="dxa"/>
          </w:tcPr>
          <w:p w:rsidR="001814FF" w:rsidRDefault="001814FF" w:rsidP="006920B4">
            <w:pPr>
              <w:pStyle w:val="Prrafodelista"/>
              <w:ind w:left="0"/>
              <w:jc w:val="both"/>
              <w:rPr>
                <w:lang w:val="es-PE"/>
              </w:rPr>
            </w:pPr>
            <w:r>
              <w:rPr>
                <w:lang w:val="es-PE"/>
              </w:rPr>
              <w:t>5</w:t>
            </w:r>
          </w:p>
        </w:tc>
        <w:tc>
          <w:tcPr>
            <w:tcW w:w="1440" w:type="dxa"/>
          </w:tcPr>
          <w:p w:rsidR="001814FF" w:rsidRDefault="001814FF" w:rsidP="006920B4">
            <w:pPr>
              <w:pStyle w:val="Prrafodelista"/>
              <w:ind w:left="0"/>
              <w:jc w:val="both"/>
              <w:rPr>
                <w:lang w:val="es-PE"/>
              </w:rPr>
            </w:pPr>
            <w:r>
              <w:rPr>
                <w:lang w:val="es-PE"/>
              </w:rPr>
              <w:t>2.4</w:t>
            </w:r>
          </w:p>
        </w:tc>
      </w:tr>
    </w:tbl>
    <w:p w:rsidR="001814FF" w:rsidRDefault="001814FF" w:rsidP="006920B4">
      <w:pPr>
        <w:pStyle w:val="Prrafodelista"/>
        <w:jc w:val="both"/>
        <w:rPr>
          <w:lang w:val="es-PE"/>
        </w:rPr>
      </w:pPr>
    </w:p>
    <w:p w:rsidR="001814FF" w:rsidRDefault="001814FF" w:rsidP="006920B4">
      <w:pPr>
        <w:pStyle w:val="Prrafodelista"/>
        <w:numPr>
          <w:ilvl w:val="0"/>
          <w:numId w:val="2"/>
        </w:numPr>
        <w:jc w:val="both"/>
        <w:rPr>
          <w:lang w:val="es-PE"/>
        </w:rPr>
      </w:pPr>
      <w:r>
        <w:rPr>
          <w:lang w:val="es-PE"/>
        </w:rPr>
        <w:t>Los robots voladores demoran en atravesar todas las casillas un total de 0.4(s)</w:t>
      </w:r>
    </w:p>
    <w:p w:rsidR="001814FF" w:rsidRDefault="001814FF" w:rsidP="001814FF">
      <w:pPr>
        <w:pStyle w:val="Prrafodelista"/>
        <w:rPr>
          <w:lang w:val="es-PE"/>
        </w:rPr>
      </w:pPr>
    </w:p>
    <w:p w:rsidR="001814FF" w:rsidRPr="001814FF" w:rsidRDefault="001814FF" w:rsidP="001814FF">
      <w:pPr>
        <w:pStyle w:val="Prrafodelista"/>
        <w:numPr>
          <w:ilvl w:val="1"/>
          <w:numId w:val="1"/>
        </w:numPr>
        <w:rPr>
          <w:b/>
          <w:lang w:val="es-PE"/>
        </w:rPr>
      </w:pPr>
      <w:r w:rsidRPr="001814FF">
        <w:rPr>
          <w:b/>
          <w:lang w:val="es-PE"/>
        </w:rPr>
        <w:t>Casilla Muro</w:t>
      </w:r>
    </w:p>
    <w:p w:rsidR="001814FF" w:rsidRDefault="001814FF" w:rsidP="006920B4">
      <w:pPr>
        <w:pStyle w:val="Prrafodelista"/>
        <w:numPr>
          <w:ilvl w:val="0"/>
          <w:numId w:val="2"/>
        </w:numPr>
        <w:jc w:val="both"/>
        <w:rPr>
          <w:lang w:val="es-PE"/>
        </w:rPr>
      </w:pPr>
      <w:r>
        <w:rPr>
          <w:lang w:val="es-PE"/>
        </w:rPr>
        <w:lastRenderedPageBreak/>
        <w:t xml:space="preserve">Estas casillas están representadas por el símbolo *, estas son un muro que no puede ser traspasado por ningún robot. </w:t>
      </w:r>
    </w:p>
    <w:p w:rsidR="001814FF" w:rsidRPr="001814FF" w:rsidRDefault="001814FF" w:rsidP="001814FF">
      <w:pPr>
        <w:pStyle w:val="Prrafodelista"/>
        <w:rPr>
          <w:lang w:val="es-PE"/>
        </w:rPr>
      </w:pPr>
    </w:p>
    <w:p w:rsidR="001814FF" w:rsidRDefault="001814FF" w:rsidP="001814FF">
      <w:pPr>
        <w:pStyle w:val="Prrafodelista"/>
        <w:numPr>
          <w:ilvl w:val="1"/>
          <w:numId w:val="1"/>
        </w:numPr>
        <w:rPr>
          <w:b/>
          <w:lang w:val="es-PE"/>
        </w:rPr>
      </w:pPr>
      <w:r w:rsidRPr="001814FF">
        <w:rPr>
          <w:b/>
          <w:lang w:val="es-PE"/>
        </w:rPr>
        <w:t>Casilla Tesoro</w:t>
      </w:r>
    </w:p>
    <w:p w:rsidR="00B5593E" w:rsidRDefault="001814FF" w:rsidP="006920B4">
      <w:pPr>
        <w:pStyle w:val="Prrafodelista"/>
        <w:numPr>
          <w:ilvl w:val="0"/>
          <w:numId w:val="2"/>
        </w:numPr>
        <w:jc w:val="both"/>
        <w:rPr>
          <w:ins w:id="4" w:author="Enrique Huamán Álvarez" w:date="2013-11-17T12:50:00Z"/>
          <w:lang w:val="es-PE"/>
        </w:rPr>
      </w:pPr>
      <w:r>
        <w:rPr>
          <w:lang w:val="es-PE"/>
        </w:rPr>
        <w:t>Estas casillas están representadas por el símbolo T seguido de dos números P-V. Donde P representa el peso del Tesoro, y V representa el Valor del tesoro.</w:t>
      </w:r>
      <w:ins w:id="5" w:author="Enrique Huamán Álvarez" w:date="2013-11-17T12:50:00Z">
        <w:r w:rsidR="00B5593E">
          <w:rPr>
            <w:lang w:val="es-PE"/>
          </w:rPr>
          <w:t xml:space="preserve"> </w:t>
        </w:r>
      </w:ins>
    </w:p>
    <w:p w:rsidR="001814FF" w:rsidRDefault="00B5593E" w:rsidP="006920B4">
      <w:pPr>
        <w:pStyle w:val="Prrafodelista"/>
        <w:numPr>
          <w:ilvl w:val="0"/>
          <w:numId w:val="2"/>
        </w:numPr>
        <w:jc w:val="both"/>
        <w:rPr>
          <w:lang w:val="es-PE"/>
        </w:rPr>
      </w:pPr>
      <w:ins w:id="6" w:author="Enrique Huamán Álvarez" w:date="2013-11-17T12:50:00Z">
        <w:r>
          <w:rPr>
            <w:lang w:val="es-PE"/>
          </w:rPr>
          <w:t>Por ejemplo T-6-2</w:t>
        </w:r>
      </w:ins>
    </w:p>
    <w:p w:rsidR="001814FF" w:rsidRDefault="001814FF" w:rsidP="006920B4">
      <w:pPr>
        <w:pStyle w:val="Prrafodelista"/>
        <w:numPr>
          <w:ilvl w:val="0"/>
          <w:numId w:val="2"/>
        </w:numPr>
        <w:jc w:val="both"/>
        <w:rPr>
          <w:lang w:val="es-PE"/>
        </w:rPr>
      </w:pPr>
      <w:r>
        <w:rPr>
          <w:lang w:val="es-PE"/>
        </w:rPr>
        <w:t xml:space="preserve">Las casillas solo pueden ser atravesadas por los robots descubridores, el robot recolector no puede pasar por una casilla donde exista un tesoro. </w:t>
      </w:r>
    </w:p>
    <w:p w:rsidR="001814FF" w:rsidRDefault="001814FF" w:rsidP="006920B4">
      <w:pPr>
        <w:pStyle w:val="Prrafodelista"/>
        <w:numPr>
          <w:ilvl w:val="0"/>
          <w:numId w:val="2"/>
        </w:numPr>
        <w:jc w:val="both"/>
        <w:rPr>
          <w:lang w:val="es-PE"/>
        </w:rPr>
      </w:pPr>
      <w:r>
        <w:rPr>
          <w:lang w:val="es-PE"/>
        </w:rPr>
        <w:t xml:space="preserve">Cuando un robot recolector, recoja un tesoro, la casilla quedará libre y tendrá </w:t>
      </w:r>
      <w:r w:rsidR="006920B4">
        <w:rPr>
          <w:lang w:val="es-PE"/>
        </w:rPr>
        <w:t>una</w:t>
      </w:r>
      <w:r>
        <w:rPr>
          <w:lang w:val="es-PE"/>
        </w:rPr>
        <w:t xml:space="preserve"> rigurosidad de terreno de 1 para todos los casos.</w:t>
      </w:r>
    </w:p>
    <w:p w:rsidR="006920B4" w:rsidRDefault="006920B4" w:rsidP="006920B4">
      <w:pPr>
        <w:pStyle w:val="Prrafodelista"/>
        <w:numPr>
          <w:ilvl w:val="0"/>
          <w:numId w:val="2"/>
        </w:numPr>
        <w:jc w:val="both"/>
        <w:rPr>
          <w:lang w:val="es-PE"/>
        </w:rPr>
      </w:pPr>
      <w:r>
        <w:rPr>
          <w:lang w:val="es-PE"/>
        </w:rPr>
        <w:t xml:space="preserve">Solo los robots recolectores (terrestres) pueden recoger la nave. </w:t>
      </w:r>
    </w:p>
    <w:p w:rsidR="001814FF" w:rsidRDefault="001814FF" w:rsidP="001814FF">
      <w:pPr>
        <w:pStyle w:val="Prrafodelista"/>
        <w:rPr>
          <w:lang w:val="es-PE"/>
        </w:rPr>
      </w:pPr>
    </w:p>
    <w:p w:rsidR="001814FF" w:rsidRDefault="001814FF" w:rsidP="001814FF">
      <w:pPr>
        <w:pStyle w:val="Prrafodelista"/>
        <w:numPr>
          <w:ilvl w:val="1"/>
          <w:numId w:val="1"/>
        </w:numPr>
        <w:rPr>
          <w:b/>
          <w:lang w:val="es-PE"/>
        </w:rPr>
      </w:pPr>
      <w:r w:rsidRPr="001814FF">
        <w:rPr>
          <w:b/>
          <w:lang w:val="es-PE"/>
        </w:rPr>
        <w:t xml:space="preserve">Casilla </w:t>
      </w:r>
      <w:r>
        <w:rPr>
          <w:b/>
          <w:lang w:val="es-PE"/>
        </w:rPr>
        <w:t>Moneda</w:t>
      </w:r>
    </w:p>
    <w:p w:rsidR="001814FF" w:rsidRDefault="001814FF" w:rsidP="001814FF">
      <w:pPr>
        <w:pStyle w:val="Prrafodelista"/>
        <w:rPr>
          <w:lang w:val="es-PE"/>
        </w:rPr>
      </w:pPr>
    </w:p>
    <w:p w:rsidR="0098439C" w:rsidRDefault="0098439C" w:rsidP="006920B4">
      <w:pPr>
        <w:pStyle w:val="Prrafodelista"/>
        <w:numPr>
          <w:ilvl w:val="0"/>
          <w:numId w:val="2"/>
        </w:numPr>
        <w:jc w:val="both"/>
        <w:rPr>
          <w:lang w:val="es-PE"/>
        </w:rPr>
      </w:pPr>
      <w:r>
        <w:rPr>
          <w:lang w:val="es-PE"/>
        </w:rPr>
        <w:t>Identifica por “C”.</w:t>
      </w:r>
    </w:p>
    <w:p w:rsidR="006920B4" w:rsidRDefault="006920B4" w:rsidP="006920B4">
      <w:pPr>
        <w:pStyle w:val="Prrafodelista"/>
        <w:numPr>
          <w:ilvl w:val="0"/>
          <w:numId w:val="2"/>
        </w:numPr>
        <w:jc w:val="both"/>
        <w:rPr>
          <w:lang w:val="es-PE"/>
        </w:rPr>
      </w:pPr>
      <w:r>
        <w:rPr>
          <w:lang w:val="es-PE"/>
        </w:rPr>
        <w:t>La casilla moneda permite al robot descubridor, ganar puntaje para su equipo. Si el robot encuentra una moneda y la lleva a su lugar de origen ganará +2 de valor</w:t>
      </w:r>
      <w:r w:rsidR="00351E3F">
        <w:rPr>
          <w:lang w:val="es-PE"/>
        </w:rPr>
        <w:t xml:space="preserve"> (este valor debe ser parametrizable)</w:t>
      </w:r>
      <w:r>
        <w:rPr>
          <w:lang w:val="es-PE"/>
        </w:rPr>
        <w:t xml:space="preserve">. </w:t>
      </w:r>
    </w:p>
    <w:p w:rsidR="006920B4" w:rsidRDefault="006920B4" w:rsidP="006920B4">
      <w:pPr>
        <w:pStyle w:val="Prrafodelista"/>
        <w:numPr>
          <w:ilvl w:val="0"/>
          <w:numId w:val="2"/>
        </w:numPr>
        <w:jc w:val="both"/>
        <w:rPr>
          <w:lang w:val="es-PE"/>
        </w:rPr>
      </w:pPr>
      <w:r>
        <w:rPr>
          <w:lang w:val="es-PE"/>
        </w:rPr>
        <w:t>El robot descubridor solo puede cargar una moneda a la vez. Por lo tanto si quiere llevarse otra deberá haber dejado la anterior en su base.</w:t>
      </w:r>
    </w:p>
    <w:p w:rsidR="006920B4" w:rsidRDefault="006920B4" w:rsidP="006920B4">
      <w:pPr>
        <w:pStyle w:val="Prrafodelista"/>
        <w:numPr>
          <w:ilvl w:val="0"/>
          <w:numId w:val="2"/>
        </w:numPr>
        <w:jc w:val="both"/>
        <w:rPr>
          <w:lang w:val="es-PE"/>
        </w:rPr>
      </w:pPr>
      <w:r>
        <w:rPr>
          <w:lang w:val="es-PE"/>
        </w:rPr>
        <w:t xml:space="preserve">Por defecto, todas las casillas donde existan monedas tendrán rigurosidad de 1. </w:t>
      </w:r>
    </w:p>
    <w:p w:rsidR="00351E3F" w:rsidRDefault="00351E3F" w:rsidP="006920B4">
      <w:pPr>
        <w:pStyle w:val="Prrafodelista"/>
        <w:numPr>
          <w:ilvl w:val="0"/>
          <w:numId w:val="2"/>
        </w:numPr>
        <w:jc w:val="both"/>
        <w:rPr>
          <w:lang w:val="es-PE"/>
        </w:rPr>
      </w:pPr>
      <w:r>
        <w:rPr>
          <w:lang w:val="es-PE"/>
        </w:rPr>
        <w:t>Solo los robots descubridores pueden cargas las monedas (estas están flotando en el aire).</w:t>
      </w:r>
    </w:p>
    <w:p w:rsidR="006920B4" w:rsidRDefault="00351E3F" w:rsidP="006920B4">
      <w:pPr>
        <w:pStyle w:val="Prrafodelista"/>
        <w:numPr>
          <w:ilvl w:val="0"/>
          <w:numId w:val="2"/>
        </w:numPr>
        <w:jc w:val="both"/>
        <w:rPr>
          <w:lang w:val="es-PE"/>
        </w:rPr>
      </w:pPr>
      <w:r>
        <w:rPr>
          <w:lang w:val="es-PE"/>
        </w:rPr>
        <w:t xml:space="preserve">El robot descubridor puede optar por llevarse o no la moneda cuando este en alguna de estas casillas. </w:t>
      </w:r>
    </w:p>
    <w:p w:rsidR="006920B4" w:rsidRDefault="006920B4" w:rsidP="006920B4">
      <w:pPr>
        <w:pStyle w:val="Prrafodelista"/>
        <w:numPr>
          <w:ilvl w:val="0"/>
          <w:numId w:val="2"/>
        </w:numPr>
        <w:jc w:val="both"/>
        <w:rPr>
          <w:lang w:val="es-PE"/>
        </w:rPr>
      </w:pPr>
      <w:r>
        <w:rPr>
          <w:lang w:val="es-PE"/>
        </w:rPr>
        <w:t>Cuando un robot recolector, recoja un tesoro, la casilla quedará libre y tendrá una rigurosidad de terreno de 1 para todos los casos.</w:t>
      </w:r>
    </w:p>
    <w:p w:rsidR="006920B4" w:rsidRDefault="006920B4" w:rsidP="001814FF">
      <w:pPr>
        <w:pStyle w:val="Prrafodelista"/>
        <w:rPr>
          <w:lang w:val="es-PE"/>
        </w:rPr>
      </w:pPr>
    </w:p>
    <w:p w:rsidR="001814FF" w:rsidRDefault="001814FF" w:rsidP="001814FF">
      <w:pPr>
        <w:pStyle w:val="Prrafodelista"/>
        <w:numPr>
          <w:ilvl w:val="1"/>
          <w:numId w:val="1"/>
        </w:numPr>
        <w:rPr>
          <w:b/>
          <w:lang w:val="es-PE"/>
        </w:rPr>
      </w:pPr>
      <w:r w:rsidRPr="001814FF">
        <w:rPr>
          <w:b/>
          <w:lang w:val="es-PE"/>
        </w:rPr>
        <w:t xml:space="preserve">Casilla </w:t>
      </w:r>
      <w:r>
        <w:rPr>
          <w:b/>
          <w:lang w:val="es-PE"/>
        </w:rPr>
        <w:t>Fuego</w:t>
      </w:r>
    </w:p>
    <w:p w:rsidR="001814FF" w:rsidRPr="001814FF" w:rsidRDefault="001814FF" w:rsidP="001814FF">
      <w:pPr>
        <w:pStyle w:val="Prrafodelista"/>
        <w:rPr>
          <w:lang w:val="es-PE"/>
        </w:rPr>
      </w:pPr>
    </w:p>
    <w:p w:rsidR="0098439C" w:rsidRDefault="0098439C" w:rsidP="00B81F63">
      <w:pPr>
        <w:pStyle w:val="Prrafodelista"/>
        <w:numPr>
          <w:ilvl w:val="0"/>
          <w:numId w:val="2"/>
        </w:numPr>
        <w:jc w:val="both"/>
        <w:rPr>
          <w:lang w:val="es-PE"/>
        </w:rPr>
      </w:pPr>
      <w:r>
        <w:rPr>
          <w:lang w:val="es-PE"/>
        </w:rPr>
        <w:t>Se identifica por “F”.</w:t>
      </w:r>
    </w:p>
    <w:p w:rsidR="00B81F63" w:rsidRDefault="00B81F63" w:rsidP="00B81F63">
      <w:pPr>
        <w:pStyle w:val="Prrafodelista"/>
        <w:numPr>
          <w:ilvl w:val="0"/>
          <w:numId w:val="2"/>
        </w:numPr>
        <w:jc w:val="both"/>
        <w:rPr>
          <w:lang w:val="es-PE"/>
        </w:rPr>
      </w:pPr>
      <w:r>
        <w:rPr>
          <w:lang w:val="es-PE"/>
        </w:rPr>
        <w:t>La casilla fuego no permite que ingrese ninguno de los 2 robots, ya que en caso suceda esto, los robots quedarán destruidos.</w:t>
      </w:r>
    </w:p>
    <w:p w:rsidR="00B81F63" w:rsidRDefault="00B81F63" w:rsidP="00B81F63">
      <w:pPr>
        <w:pStyle w:val="Prrafodelista"/>
        <w:numPr>
          <w:ilvl w:val="0"/>
          <w:numId w:val="2"/>
        </w:numPr>
        <w:jc w:val="both"/>
        <w:rPr>
          <w:lang w:val="es-PE"/>
        </w:rPr>
      </w:pPr>
      <w:r>
        <w:rPr>
          <w:lang w:val="es-PE"/>
        </w:rPr>
        <w:t xml:space="preserve">La casilla de fuego ira creciendo conforme pase el juego, cada 15 segundos esta casilla incendiará las que están a su alrededor. </w:t>
      </w:r>
      <w:r w:rsidR="00A36160">
        <w:rPr>
          <w:lang w:val="es-PE"/>
        </w:rPr>
        <w:t xml:space="preserve"> Este parámetro será configurable.</w:t>
      </w:r>
    </w:p>
    <w:p w:rsidR="00B81F63" w:rsidRDefault="00B81F63" w:rsidP="00B81F63">
      <w:pPr>
        <w:pStyle w:val="Prrafodelista"/>
        <w:numPr>
          <w:ilvl w:val="0"/>
          <w:numId w:val="2"/>
        </w:numPr>
        <w:jc w:val="both"/>
        <w:rPr>
          <w:lang w:val="es-PE"/>
        </w:rPr>
      </w:pPr>
      <w:r>
        <w:rPr>
          <w:lang w:val="es-PE"/>
        </w:rPr>
        <w:t>Si el fuego agarra algún robot, este será eliminado y un nuevo robot deberá ingresar en su reemplazo en la base. Esto solo se podrá hacer 15 segundos después</w:t>
      </w:r>
      <w:r w:rsidR="009D55E1">
        <w:rPr>
          <w:lang w:val="es-PE"/>
        </w:rPr>
        <w:t xml:space="preserve"> de la destrucción.</w:t>
      </w:r>
      <w:r>
        <w:rPr>
          <w:lang w:val="es-PE"/>
        </w:rPr>
        <w:t xml:space="preserve"> (parámetro configurable)</w:t>
      </w:r>
    </w:p>
    <w:p w:rsidR="00B81F63" w:rsidRDefault="00B81F63" w:rsidP="00B81F63">
      <w:pPr>
        <w:pStyle w:val="Prrafodelista"/>
        <w:numPr>
          <w:ilvl w:val="0"/>
          <w:numId w:val="2"/>
        </w:numPr>
        <w:jc w:val="both"/>
        <w:rPr>
          <w:lang w:val="es-PE"/>
        </w:rPr>
      </w:pPr>
      <w:r>
        <w:rPr>
          <w:lang w:val="es-PE"/>
        </w:rPr>
        <w:t>El fuego elimina los tesoros y monedas.</w:t>
      </w:r>
    </w:p>
    <w:p w:rsidR="001814FF" w:rsidRDefault="001814FF" w:rsidP="001814FF">
      <w:pPr>
        <w:pStyle w:val="Prrafodelista"/>
        <w:ind w:left="792"/>
        <w:rPr>
          <w:lang w:val="es-PE"/>
        </w:rPr>
      </w:pPr>
    </w:p>
    <w:p w:rsidR="00B81F63" w:rsidRDefault="00B81F63" w:rsidP="00B81F63">
      <w:pPr>
        <w:pStyle w:val="Prrafodelista"/>
        <w:numPr>
          <w:ilvl w:val="1"/>
          <w:numId w:val="1"/>
        </w:numPr>
        <w:rPr>
          <w:b/>
          <w:lang w:val="es-PE"/>
        </w:rPr>
      </w:pPr>
      <w:r w:rsidRPr="001814FF">
        <w:rPr>
          <w:b/>
          <w:lang w:val="es-PE"/>
        </w:rPr>
        <w:t xml:space="preserve">Casilla </w:t>
      </w:r>
      <w:r>
        <w:rPr>
          <w:b/>
          <w:lang w:val="es-PE"/>
        </w:rPr>
        <w:t>Bomba</w:t>
      </w:r>
    </w:p>
    <w:p w:rsidR="00B81F63" w:rsidRDefault="00B81F63" w:rsidP="001814FF">
      <w:pPr>
        <w:pStyle w:val="Prrafodelista"/>
        <w:ind w:left="792"/>
        <w:rPr>
          <w:lang w:val="es-PE"/>
        </w:rPr>
      </w:pPr>
    </w:p>
    <w:p w:rsidR="00B81F63" w:rsidRDefault="00B81F63" w:rsidP="00B81F63">
      <w:pPr>
        <w:pStyle w:val="Prrafodelista"/>
        <w:numPr>
          <w:ilvl w:val="0"/>
          <w:numId w:val="2"/>
        </w:numPr>
        <w:jc w:val="both"/>
        <w:rPr>
          <w:lang w:val="es-PE"/>
        </w:rPr>
      </w:pPr>
      <w:r>
        <w:rPr>
          <w:lang w:val="es-PE"/>
        </w:rPr>
        <w:t xml:space="preserve">La casilla bomba únicamente al robot recolector cuando este pisa alguna de estas casillas. </w:t>
      </w:r>
    </w:p>
    <w:p w:rsidR="00B81F63" w:rsidRDefault="00B81F63" w:rsidP="00B81F63">
      <w:pPr>
        <w:pStyle w:val="Prrafodelista"/>
        <w:numPr>
          <w:ilvl w:val="0"/>
          <w:numId w:val="2"/>
        </w:numPr>
        <w:jc w:val="both"/>
        <w:rPr>
          <w:lang w:val="es-PE"/>
        </w:rPr>
      </w:pPr>
      <w:r>
        <w:rPr>
          <w:lang w:val="es-PE"/>
        </w:rPr>
        <w:lastRenderedPageBreak/>
        <w:t xml:space="preserve">Al igual que con el fuego, el robot destruido deberá esperar 15 segundos para volver a entrar a la base. </w:t>
      </w:r>
    </w:p>
    <w:p w:rsidR="00B81F63" w:rsidRDefault="00B81F63" w:rsidP="00B81F63">
      <w:pPr>
        <w:pStyle w:val="Prrafodelista"/>
        <w:numPr>
          <w:ilvl w:val="0"/>
          <w:numId w:val="2"/>
        </w:numPr>
        <w:jc w:val="both"/>
        <w:rPr>
          <w:lang w:val="es-PE"/>
        </w:rPr>
      </w:pPr>
      <w:r>
        <w:rPr>
          <w:lang w:val="es-PE"/>
        </w:rPr>
        <w:t>Como las bombas están en el piso esto no genera ningún problema para el robot descubridor</w:t>
      </w:r>
      <w:r w:rsidR="009D55E1">
        <w:rPr>
          <w:lang w:val="es-PE"/>
        </w:rPr>
        <w:t xml:space="preserve"> (volador)</w:t>
      </w:r>
      <w:r>
        <w:rPr>
          <w:lang w:val="es-PE"/>
        </w:rPr>
        <w:t xml:space="preserve">. </w:t>
      </w:r>
    </w:p>
    <w:p w:rsidR="00B81F63" w:rsidRDefault="00B81F63" w:rsidP="001814FF">
      <w:pPr>
        <w:pStyle w:val="Prrafodelista"/>
        <w:ind w:left="792"/>
        <w:rPr>
          <w:lang w:val="es-PE"/>
        </w:rPr>
      </w:pPr>
    </w:p>
    <w:p w:rsidR="00B81F63" w:rsidRDefault="00B81F63" w:rsidP="001814FF">
      <w:pPr>
        <w:pStyle w:val="Prrafodelista"/>
        <w:ind w:left="792"/>
        <w:rPr>
          <w:lang w:val="es-PE"/>
        </w:rPr>
      </w:pPr>
    </w:p>
    <w:p w:rsidR="001814FF" w:rsidRPr="00B81F63" w:rsidRDefault="001814FF" w:rsidP="001814FF">
      <w:pPr>
        <w:pStyle w:val="Prrafodelista"/>
        <w:numPr>
          <w:ilvl w:val="0"/>
          <w:numId w:val="1"/>
        </w:numPr>
        <w:rPr>
          <w:b/>
          <w:lang w:val="es-PE"/>
        </w:rPr>
      </w:pPr>
      <w:r w:rsidRPr="00B81F63">
        <w:rPr>
          <w:b/>
          <w:lang w:val="es-PE"/>
        </w:rPr>
        <w:t>Mensajería</w:t>
      </w:r>
    </w:p>
    <w:p w:rsidR="001814FF" w:rsidRDefault="009D55E1" w:rsidP="001814FF">
      <w:pPr>
        <w:rPr>
          <w:lang w:val="es-PE"/>
        </w:rPr>
      </w:pPr>
      <w:r>
        <w:rPr>
          <w:lang w:val="es-PE"/>
        </w:rPr>
        <w:t>Para que el algoritmo funcione correctamente, se deberá construir la siguiente lógica de mensajería que enviará el aplicativo cliente al programa.</w:t>
      </w:r>
    </w:p>
    <w:p w:rsidR="009D55E1" w:rsidRDefault="009D55E1" w:rsidP="009D55E1">
      <w:pPr>
        <w:pStyle w:val="Prrafodelista"/>
        <w:ind w:left="792"/>
        <w:rPr>
          <w:lang w:val="es-PE"/>
        </w:rPr>
      </w:pPr>
    </w:p>
    <w:p w:rsidR="00A078E4" w:rsidRPr="00163C08" w:rsidRDefault="00A078E4" w:rsidP="00005C0A">
      <w:pPr>
        <w:pStyle w:val="Prrafodelista"/>
        <w:numPr>
          <w:ilvl w:val="1"/>
          <w:numId w:val="1"/>
        </w:numPr>
        <w:rPr>
          <w:b/>
          <w:lang w:val="es-PE"/>
        </w:rPr>
      </w:pPr>
      <w:r>
        <w:rPr>
          <w:b/>
          <w:lang w:val="es-PE"/>
        </w:rPr>
        <w:t xml:space="preserve">Inicio de Sesión: </w:t>
      </w:r>
      <w:r>
        <w:rPr>
          <w:lang w:val="es-PE"/>
        </w:rPr>
        <w:t>El Robot iniciará sesión y el tablero lo colocará en su posición de Origen</w:t>
      </w:r>
    </w:p>
    <w:p w:rsidR="00163C08" w:rsidRPr="00163C08" w:rsidRDefault="00163C08" w:rsidP="00163C08">
      <w:pPr>
        <w:ind w:left="360"/>
        <w:rPr>
          <w:lang w:val="es-PE"/>
        </w:rPr>
      </w:pPr>
      <w:r w:rsidRPr="00163C08">
        <w:rPr>
          <w:lang w:val="es-PE"/>
        </w:rPr>
        <w:t>Método para robot terrestre y volador.</w:t>
      </w:r>
    </w:p>
    <w:tbl>
      <w:tblPr>
        <w:tblStyle w:val="Tablaconcuadrcula"/>
        <w:tblW w:w="0" w:type="auto"/>
        <w:tblInd w:w="805" w:type="dxa"/>
        <w:tblLook w:val="04A0" w:firstRow="1" w:lastRow="0" w:firstColumn="1" w:lastColumn="0" w:noHBand="0" w:noVBand="1"/>
      </w:tblPr>
      <w:tblGrid>
        <w:gridCol w:w="1170"/>
        <w:gridCol w:w="3060"/>
        <w:gridCol w:w="4315"/>
      </w:tblGrid>
      <w:tr w:rsidR="00A078E4" w:rsidTr="00A078E4">
        <w:tc>
          <w:tcPr>
            <w:tcW w:w="1170" w:type="dxa"/>
          </w:tcPr>
          <w:p w:rsidR="00A078E4" w:rsidRDefault="00A078E4" w:rsidP="001814FF">
            <w:pPr>
              <w:rPr>
                <w:lang w:val="es-PE"/>
              </w:rPr>
            </w:pPr>
          </w:p>
        </w:tc>
        <w:tc>
          <w:tcPr>
            <w:tcW w:w="3060" w:type="dxa"/>
          </w:tcPr>
          <w:p w:rsidR="00A078E4" w:rsidRDefault="00A078E4" w:rsidP="001814FF">
            <w:pPr>
              <w:rPr>
                <w:lang w:val="es-PE"/>
              </w:rPr>
            </w:pPr>
            <w:r>
              <w:rPr>
                <w:lang w:val="es-PE"/>
              </w:rPr>
              <w:t>Envío</w:t>
            </w:r>
          </w:p>
        </w:tc>
        <w:tc>
          <w:tcPr>
            <w:tcW w:w="4315" w:type="dxa"/>
          </w:tcPr>
          <w:p w:rsidR="00A078E4" w:rsidRDefault="00A078E4" w:rsidP="001814FF">
            <w:pPr>
              <w:rPr>
                <w:lang w:val="es-PE"/>
              </w:rPr>
            </w:pPr>
            <w:r>
              <w:rPr>
                <w:lang w:val="es-PE"/>
              </w:rPr>
              <w:t>Respuesta</w:t>
            </w:r>
          </w:p>
        </w:tc>
      </w:tr>
      <w:tr w:rsidR="00A078E4" w:rsidRPr="004B2B64" w:rsidTr="00A078E4">
        <w:tc>
          <w:tcPr>
            <w:tcW w:w="1170" w:type="dxa"/>
          </w:tcPr>
          <w:p w:rsidR="00A078E4" w:rsidRDefault="00A078E4" w:rsidP="001814FF">
            <w:pPr>
              <w:rPr>
                <w:lang w:val="es-PE"/>
              </w:rPr>
            </w:pPr>
            <w:r>
              <w:rPr>
                <w:lang w:val="es-PE"/>
              </w:rPr>
              <w:t>Formato</w:t>
            </w:r>
          </w:p>
        </w:tc>
        <w:tc>
          <w:tcPr>
            <w:tcW w:w="3060" w:type="dxa"/>
          </w:tcPr>
          <w:p w:rsidR="00A078E4" w:rsidRDefault="00A078E4" w:rsidP="001814FF">
            <w:pPr>
              <w:rPr>
                <w:lang w:val="es-PE"/>
              </w:rPr>
            </w:pPr>
            <w:r>
              <w:rPr>
                <w:lang w:val="es-PE"/>
              </w:rPr>
              <w:t>Deberá enviar el mensaje INI</w:t>
            </w:r>
            <w:r w:rsidR="006552A7">
              <w:rPr>
                <w:lang w:val="es-PE"/>
              </w:rPr>
              <w:t>, seguido por el ID del Jugador</w:t>
            </w:r>
          </w:p>
        </w:tc>
        <w:tc>
          <w:tcPr>
            <w:tcW w:w="4315" w:type="dxa"/>
          </w:tcPr>
          <w:p w:rsidR="0098439C" w:rsidRDefault="00A078E4" w:rsidP="001814FF">
            <w:pPr>
              <w:rPr>
                <w:lang w:val="es-PE"/>
              </w:rPr>
            </w:pPr>
            <w:r>
              <w:rPr>
                <w:lang w:val="es-PE"/>
              </w:rPr>
              <w:t>Si todo fue conforme devolver TRUE</w:t>
            </w:r>
            <w:r w:rsidR="0098439C">
              <w:rPr>
                <w:lang w:val="es-PE"/>
              </w:rPr>
              <w:t xml:space="preserve"> seguido por los siguientes valores separados por coma:</w:t>
            </w:r>
          </w:p>
          <w:p w:rsidR="0098439C" w:rsidRDefault="0098439C" w:rsidP="0098439C">
            <w:pPr>
              <w:pStyle w:val="Prrafodelista"/>
              <w:numPr>
                <w:ilvl w:val="0"/>
                <w:numId w:val="10"/>
              </w:numPr>
              <w:rPr>
                <w:lang w:val="es-PE"/>
              </w:rPr>
            </w:pPr>
            <w:r>
              <w:rPr>
                <w:lang w:val="es-PE"/>
              </w:rPr>
              <w:t>Ancho (relativo a X)</w:t>
            </w:r>
          </w:p>
          <w:p w:rsidR="0098439C" w:rsidRDefault="0098439C" w:rsidP="0098439C">
            <w:pPr>
              <w:pStyle w:val="Prrafodelista"/>
              <w:numPr>
                <w:ilvl w:val="0"/>
                <w:numId w:val="10"/>
              </w:numPr>
              <w:rPr>
                <w:lang w:val="es-PE"/>
              </w:rPr>
            </w:pPr>
            <w:r>
              <w:rPr>
                <w:lang w:val="es-PE"/>
              </w:rPr>
              <w:t>Largo (relativo a Y)</w:t>
            </w:r>
          </w:p>
          <w:p w:rsidR="0098439C" w:rsidRDefault="0098439C" w:rsidP="0098439C">
            <w:pPr>
              <w:pStyle w:val="Prrafodelista"/>
              <w:numPr>
                <w:ilvl w:val="0"/>
                <w:numId w:val="10"/>
              </w:numPr>
              <w:rPr>
                <w:lang w:val="es-PE"/>
              </w:rPr>
            </w:pPr>
            <w:r>
              <w:rPr>
                <w:lang w:val="es-PE"/>
              </w:rPr>
              <w:t>Coordenada X</w:t>
            </w:r>
          </w:p>
          <w:p w:rsidR="0098439C" w:rsidRDefault="0098439C" w:rsidP="0098439C">
            <w:pPr>
              <w:pStyle w:val="Prrafodelista"/>
              <w:numPr>
                <w:ilvl w:val="0"/>
                <w:numId w:val="10"/>
              </w:numPr>
              <w:rPr>
                <w:ins w:id="7" w:author="alumnos" w:date="2013-11-23T08:58:00Z"/>
                <w:lang w:val="es-PE"/>
              </w:rPr>
            </w:pPr>
            <w:r>
              <w:rPr>
                <w:lang w:val="es-PE"/>
              </w:rPr>
              <w:t>Coordenada Y</w:t>
            </w:r>
          </w:p>
          <w:p w:rsidR="004B2B64" w:rsidRDefault="004B2B64" w:rsidP="0098439C">
            <w:pPr>
              <w:pStyle w:val="Prrafodelista"/>
              <w:numPr>
                <w:ilvl w:val="0"/>
                <w:numId w:val="10"/>
              </w:numPr>
              <w:rPr>
                <w:ins w:id="8" w:author="alumnos" w:date="2013-11-23T08:58:00Z"/>
                <w:lang w:val="es-PE"/>
              </w:rPr>
            </w:pPr>
            <w:ins w:id="9" w:author="alumnos" w:date="2013-11-23T08:58:00Z">
              <w:r>
                <w:rPr>
                  <w:lang w:val="es-PE"/>
                </w:rPr>
                <w:t>Capacidad Robot Recolector</w:t>
              </w:r>
            </w:ins>
            <w:ins w:id="10" w:author="alumnos" w:date="2013-11-23T08:59:00Z">
              <w:r>
                <w:rPr>
                  <w:lang w:val="es-PE"/>
                </w:rPr>
                <w:t xml:space="preserve"> (kg)</w:t>
              </w:r>
            </w:ins>
          </w:p>
          <w:p w:rsidR="004B2B64" w:rsidRDefault="004B2B64" w:rsidP="0098439C">
            <w:pPr>
              <w:pStyle w:val="Prrafodelista"/>
              <w:numPr>
                <w:ilvl w:val="0"/>
                <w:numId w:val="10"/>
              </w:numPr>
              <w:rPr>
                <w:ins w:id="11" w:author="alumnos" w:date="2013-11-23T08:58:00Z"/>
                <w:lang w:val="es-PE"/>
              </w:rPr>
            </w:pPr>
            <w:ins w:id="12" w:author="alumnos" w:date="2013-11-23T08:58:00Z">
              <w:r>
                <w:rPr>
                  <w:lang w:val="es-PE"/>
                </w:rPr>
                <w:t>TiempoMoverRecolector1</w:t>
              </w:r>
            </w:ins>
            <w:ins w:id="13" w:author="alumnos" w:date="2013-11-23T09:00:00Z">
              <w:r>
                <w:rPr>
                  <w:lang w:val="es-PE"/>
                </w:rPr>
                <w:t>(ms)</w:t>
              </w:r>
            </w:ins>
          </w:p>
          <w:p w:rsidR="004B2B64" w:rsidRDefault="004B2B64" w:rsidP="004B2B64">
            <w:pPr>
              <w:pStyle w:val="Prrafodelista"/>
              <w:numPr>
                <w:ilvl w:val="0"/>
                <w:numId w:val="10"/>
              </w:numPr>
              <w:rPr>
                <w:ins w:id="14" w:author="alumnos" w:date="2013-11-23T08:58:00Z"/>
                <w:lang w:val="es-PE"/>
              </w:rPr>
            </w:pPr>
            <w:ins w:id="15" w:author="alumnos" w:date="2013-11-23T08:58:00Z">
              <w:r>
                <w:rPr>
                  <w:lang w:val="es-PE"/>
                </w:rPr>
                <w:t>TiempoMover</w:t>
              </w:r>
              <w:r>
                <w:rPr>
                  <w:lang w:val="es-PE"/>
                </w:rPr>
                <w:t>Recolector</w:t>
              </w:r>
            </w:ins>
            <w:ins w:id="16" w:author="alumnos" w:date="2013-11-23T08:59:00Z">
              <w:r>
                <w:rPr>
                  <w:lang w:val="es-PE"/>
                </w:rPr>
                <w:t>2</w:t>
              </w:r>
            </w:ins>
            <w:ins w:id="17" w:author="alumnos" w:date="2013-11-23T09:00:00Z">
              <w:r>
                <w:rPr>
                  <w:lang w:val="es-PE"/>
                </w:rPr>
                <w:t>(ms)</w:t>
              </w:r>
            </w:ins>
          </w:p>
          <w:p w:rsidR="004B2B64" w:rsidRDefault="004B2B64" w:rsidP="004B2B64">
            <w:pPr>
              <w:pStyle w:val="Prrafodelista"/>
              <w:numPr>
                <w:ilvl w:val="0"/>
                <w:numId w:val="10"/>
              </w:numPr>
              <w:rPr>
                <w:ins w:id="18" w:author="alumnos" w:date="2013-11-23T08:59:00Z"/>
                <w:lang w:val="es-PE"/>
              </w:rPr>
            </w:pPr>
            <w:ins w:id="19" w:author="alumnos" w:date="2013-11-23T08:59:00Z">
              <w:r>
                <w:rPr>
                  <w:lang w:val="es-PE"/>
                </w:rPr>
                <w:t>TiempoMoverRecolector</w:t>
              </w:r>
              <w:r>
                <w:rPr>
                  <w:lang w:val="es-PE"/>
                </w:rPr>
                <w:t>3</w:t>
              </w:r>
            </w:ins>
            <w:ins w:id="20" w:author="alumnos" w:date="2013-11-23T09:00:00Z">
              <w:r>
                <w:rPr>
                  <w:lang w:val="es-PE"/>
                </w:rPr>
                <w:t>(ms)</w:t>
              </w:r>
            </w:ins>
          </w:p>
          <w:p w:rsidR="004B2B64" w:rsidRDefault="004B2B64" w:rsidP="004B2B64">
            <w:pPr>
              <w:pStyle w:val="Prrafodelista"/>
              <w:numPr>
                <w:ilvl w:val="0"/>
                <w:numId w:val="10"/>
              </w:numPr>
              <w:rPr>
                <w:ins w:id="21" w:author="alumnos" w:date="2013-11-23T08:59:00Z"/>
                <w:lang w:val="es-PE"/>
              </w:rPr>
            </w:pPr>
            <w:ins w:id="22" w:author="alumnos" w:date="2013-11-23T08:59:00Z">
              <w:r>
                <w:rPr>
                  <w:lang w:val="es-PE"/>
                </w:rPr>
                <w:t>TiempoMoverRecolector</w:t>
              </w:r>
              <w:r>
                <w:rPr>
                  <w:lang w:val="es-PE"/>
                </w:rPr>
                <w:t>4</w:t>
              </w:r>
            </w:ins>
            <w:ins w:id="23" w:author="alumnos" w:date="2013-11-23T09:00:00Z">
              <w:r>
                <w:rPr>
                  <w:lang w:val="es-PE"/>
                </w:rPr>
                <w:t>(ms)</w:t>
              </w:r>
            </w:ins>
          </w:p>
          <w:p w:rsidR="004B2B64" w:rsidDel="000205C1" w:rsidRDefault="004B2B64" w:rsidP="004B2B64">
            <w:pPr>
              <w:pStyle w:val="Prrafodelista"/>
              <w:numPr>
                <w:ilvl w:val="0"/>
                <w:numId w:val="10"/>
              </w:numPr>
              <w:rPr>
                <w:del w:id="24" w:author="alumnos" w:date="2013-11-23T08:58:00Z"/>
                <w:lang w:val="es-PE"/>
              </w:rPr>
            </w:pPr>
            <w:ins w:id="25" w:author="alumnos" w:date="2013-11-23T08:59:00Z">
              <w:r w:rsidRPr="004B2B64">
                <w:rPr>
                  <w:lang w:val="es-PE"/>
                </w:rPr>
                <w:t>TiempoMoverRecolector</w:t>
              </w:r>
              <w:r w:rsidRPr="004B2B64">
                <w:rPr>
                  <w:lang w:val="es-PE"/>
                </w:rPr>
                <w:t>5</w:t>
              </w:r>
            </w:ins>
            <w:ins w:id="26" w:author="alumnos" w:date="2013-11-23T09:00:00Z">
              <w:r>
                <w:rPr>
                  <w:lang w:val="es-PE"/>
                </w:rPr>
                <w:t>(ms)</w:t>
              </w:r>
            </w:ins>
            <w:proofErr w:type="spellStart"/>
          </w:p>
          <w:p w:rsidR="000205C1" w:rsidRPr="004B2B64" w:rsidRDefault="000205C1" w:rsidP="004B2B64">
            <w:pPr>
              <w:pStyle w:val="Prrafodelista"/>
              <w:numPr>
                <w:ilvl w:val="0"/>
                <w:numId w:val="10"/>
              </w:numPr>
              <w:rPr>
                <w:ins w:id="27" w:author="alumnos" w:date="2013-11-23T09:50:00Z"/>
                <w:lang w:val="es-PE"/>
              </w:rPr>
            </w:pPr>
            <w:ins w:id="28" w:author="alumnos" w:date="2013-11-23T09:50:00Z">
              <w:r>
                <w:rPr>
                  <w:lang w:val="es-PE"/>
                </w:rPr>
                <w:t>MaximaCantidadBombas</w:t>
              </w:r>
              <w:proofErr w:type="spellEnd"/>
            </w:ins>
          </w:p>
          <w:p w:rsidR="00A078E4" w:rsidRDefault="0098439C" w:rsidP="001814FF">
            <w:pPr>
              <w:rPr>
                <w:lang w:val="es-PE"/>
              </w:rPr>
            </w:pPr>
            <w:r>
              <w:rPr>
                <w:lang w:val="es-PE"/>
              </w:rPr>
              <w:t>D</w:t>
            </w:r>
            <w:r w:rsidR="00A078E4">
              <w:rPr>
                <w:lang w:val="es-PE"/>
              </w:rPr>
              <w:t>e lo contrario FALSE</w:t>
            </w:r>
          </w:p>
          <w:p w:rsidR="00401D01" w:rsidRDefault="00401D01" w:rsidP="001814FF">
            <w:pPr>
              <w:rPr>
                <w:lang w:val="es-PE"/>
              </w:rPr>
            </w:pPr>
          </w:p>
          <w:p w:rsidR="00401D01" w:rsidRDefault="00401D01" w:rsidP="00401D01">
            <w:pPr>
              <w:rPr>
                <w:lang w:val="es-PE"/>
              </w:rPr>
            </w:pPr>
            <w:r>
              <w:rPr>
                <w:lang w:val="es-PE"/>
              </w:rPr>
              <w:t>Para excepciones retornará EX</w:t>
            </w:r>
          </w:p>
          <w:p w:rsidR="00401D01" w:rsidRDefault="00401D01" w:rsidP="001814FF">
            <w:pPr>
              <w:rPr>
                <w:lang w:val="es-PE"/>
              </w:rPr>
            </w:pPr>
          </w:p>
        </w:tc>
      </w:tr>
      <w:tr w:rsidR="00A078E4" w:rsidTr="00A078E4">
        <w:tc>
          <w:tcPr>
            <w:tcW w:w="1170" w:type="dxa"/>
          </w:tcPr>
          <w:p w:rsidR="00A078E4" w:rsidRDefault="00A078E4" w:rsidP="001814FF">
            <w:pPr>
              <w:rPr>
                <w:lang w:val="es-PE"/>
              </w:rPr>
            </w:pPr>
            <w:r>
              <w:rPr>
                <w:lang w:val="es-PE"/>
              </w:rPr>
              <w:t>Ejemplo</w:t>
            </w:r>
          </w:p>
        </w:tc>
        <w:tc>
          <w:tcPr>
            <w:tcW w:w="3060" w:type="dxa"/>
          </w:tcPr>
          <w:p w:rsidR="00A078E4" w:rsidRDefault="00A078E4" w:rsidP="001814FF">
            <w:pPr>
              <w:rPr>
                <w:lang w:val="es-PE"/>
              </w:rPr>
            </w:pPr>
            <w:r>
              <w:rPr>
                <w:lang w:val="es-PE"/>
              </w:rPr>
              <w:t>INI</w:t>
            </w:r>
            <w:r w:rsidR="006552A7">
              <w:rPr>
                <w:lang w:val="es-PE"/>
              </w:rPr>
              <w:t>,Jugador1</w:t>
            </w:r>
          </w:p>
        </w:tc>
        <w:tc>
          <w:tcPr>
            <w:tcW w:w="4315" w:type="dxa"/>
          </w:tcPr>
          <w:p w:rsidR="00A078E4" w:rsidRDefault="00A078E4" w:rsidP="0098439C">
            <w:pPr>
              <w:rPr>
                <w:lang w:val="es-PE"/>
              </w:rPr>
            </w:pPr>
            <w:r>
              <w:rPr>
                <w:lang w:val="es-PE"/>
              </w:rPr>
              <w:t>TRUE</w:t>
            </w:r>
            <w:r w:rsidR="0098439C">
              <w:rPr>
                <w:lang w:val="es-PE"/>
              </w:rPr>
              <w:t>,25,25,0,2</w:t>
            </w:r>
            <w:ins w:id="29" w:author="alumnos" w:date="2013-11-23T08:59:00Z">
              <w:r w:rsidR="004B2B64">
                <w:rPr>
                  <w:lang w:val="es-PE"/>
                </w:rPr>
                <w:t>,30,</w:t>
              </w:r>
            </w:ins>
            <w:ins w:id="30" w:author="alumnos" w:date="2013-11-23T09:00:00Z">
              <w:r w:rsidR="004B2B64">
                <w:rPr>
                  <w:lang w:val="es-PE"/>
                </w:rPr>
                <w:t>500,700,1000,1400,2400</w:t>
              </w:r>
            </w:ins>
            <w:ins w:id="31" w:author="alumnos" w:date="2013-11-23T09:50:00Z">
              <w:r w:rsidR="000205C1">
                <w:rPr>
                  <w:lang w:val="es-PE"/>
                </w:rPr>
                <w:t>,5</w:t>
              </w:r>
            </w:ins>
          </w:p>
        </w:tc>
      </w:tr>
    </w:tbl>
    <w:p w:rsidR="009D55E1" w:rsidRDefault="009D55E1" w:rsidP="001814FF">
      <w:pPr>
        <w:rPr>
          <w:lang w:val="es-PE"/>
        </w:rPr>
      </w:pPr>
    </w:p>
    <w:p w:rsidR="00A078E4" w:rsidRPr="00163C08" w:rsidRDefault="00A078E4" w:rsidP="00005C0A">
      <w:pPr>
        <w:pStyle w:val="Prrafodelista"/>
        <w:numPr>
          <w:ilvl w:val="1"/>
          <w:numId w:val="1"/>
        </w:numPr>
        <w:rPr>
          <w:b/>
          <w:lang w:val="es-PE"/>
        </w:rPr>
      </w:pPr>
      <w:r>
        <w:rPr>
          <w:b/>
          <w:lang w:val="es-PE"/>
        </w:rPr>
        <w:t xml:space="preserve">Consulta: </w:t>
      </w:r>
      <w:r>
        <w:rPr>
          <w:lang w:val="es-PE"/>
        </w:rPr>
        <w:t>El Robot consulta sobre las posiciones a su alrededor</w:t>
      </w:r>
    </w:p>
    <w:p w:rsidR="00163C08" w:rsidRPr="00163C08" w:rsidRDefault="00163C08" w:rsidP="00163C08">
      <w:pPr>
        <w:ind w:left="360"/>
        <w:rPr>
          <w:lang w:val="es-PE"/>
        </w:rPr>
      </w:pPr>
      <w:r w:rsidRPr="00163C08">
        <w:rPr>
          <w:lang w:val="es-PE"/>
        </w:rPr>
        <w:t xml:space="preserve">Método para </w:t>
      </w:r>
      <w:r>
        <w:rPr>
          <w:lang w:val="es-PE"/>
        </w:rPr>
        <w:t xml:space="preserve">SOLO para robot </w:t>
      </w:r>
      <w:r w:rsidRPr="00163C08">
        <w:rPr>
          <w:lang w:val="es-PE"/>
        </w:rPr>
        <w:t>volador.</w:t>
      </w:r>
      <w:bookmarkStart w:id="32" w:name="_GoBack"/>
      <w:bookmarkEnd w:id="32"/>
    </w:p>
    <w:tbl>
      <w:tblPr>
        <w:tblStyle w:val="Tablaconcuadrcula"/>
        <w:tblW w:w="0" w:type="auto"/>
        <w:tblInd w:w="805" w:type="dxa"/>
        <w:tblLook w:val="04A0" w:firstRow="1" w:lastRow="0" w:firstColumn="1" w:lastColumn="0" w:noHBand="0" w:noVBand="1"/>
      </w:tblPr>
      <w:tblGrid>
        <w:gridCol w:w="1170"/>
        <w:gridCol w:w="1350"/>
        <w:gridCol w:w="6025"/>
      </w:tblGrid>
      <w:tr w:rsidR="00A078E4" w:rsidTr="00005C0A">
        <w:tc>
          <w:tcPr>
            <w:tcW w:w="1170" w:type="dxa"/>
          </w:tcPr>
          <w:p w:rsidR="00A078E4" w:rsidRDefault="00A078E4" w:rsidP="0037341D">
            <w:pPr>
              <w:rPr>
                <w:lang w:val="es-PE"/>
              </w:rPr>
            </w:pPr>
          </w:p>
        </w:tc>
        <w:tc>
          <w:tcPr>
            <w:tcW w:w="1350" w:type="dxa"/>
          </w:tcPr>
          <w:p w:rsidR="00A078E4" w:rsidRDefault="00A078E4" w:rsidP="0037341D">
            <w:pPr>
              <w:rPr>
                <w:lang w:val="es-PE"/>
              </w:rPr>
            </w:pPr>
            <w:r>
              <w:rPr>
                <w:lang w:val="es-PE"/>
              </w:rPr>
              <w:t>Envío</w:t>
            </w:r>
          </w:p>
        </w:tc>
        <w:tc>
          <w:tcPr>
            <w:tcW w:w="6025" w:type="dxa"/>
          </w:tcPr>
          <w:p w:rsidR="00A078E4" w:rsidRDefault="00A078E4" w:rsidP="0037341D">
            <w:pPr>
              <w:rPr>
                <w:lang w:val="es-PE"/>
              </w:rPr>
            </w:pPr>
            <w:r>
              <w:rPr>
                <w:lang w:val="es-PE"/>
              </w:rPr>
              <w:t>Respuesta</w:t>
            </w:r>
          </w:p>
        </w:tc>
      </w:tr>
      <w:tr w:rsidR="00A078E4" w:rsidRPr="006552A7" w:rsidTr="00005C0A">
        <w:tc>
          <w:tcPr>
            <w:tcW w:w="1170" w:type="dxa"/>
          </w:tcPr>
          <w:p w:rsidR="00A078E4" w:rsidRDefault="00A078E4" w:rsidP="0037341D">
            <w:pPr>
              <w:rPr>
                <w:lang w:val="es-PE"/>
              </w:rPr>
            </w:pPr>
            <w:r>
              <w:rPr>
                <w:lang w:val="es-PE"/>
              </w:rPr>
              <w:t>Formato</w:t>
            </w:r>
          </w:p>
        </w:tc>
        <w:tc>
          <w:tcPr>
            <w:tcW w:w="1350" w:type="dxa"/>
          </w:tcPr>
          <w:p w:rsidR="00A078E4" w:rsidRDefault="00A078E4" w:rsidP="0037341D">
            <w:pPr>
              <w:rPr>
                <w:lang w:val="es-PE"/>
              </w:rPr>
            </w:pPr>
            <w:r>
              <w:rPr>
                <w:lang w:val="es-PE"/>
              </w:rPr>
              <w:t>Deberá enviar mensaje CON</w:t>
            </w:r>
          </w:p>
        </w:tc>
        <w:tc>
          <w:tcPr>
            <w:tcW w:w="6025" w:type="dxa"/>
          </w:tcPr>
          <w:p w:rsidR="00A078E4" w:rsidRDefault="00A078E4" w:rsidP="00A078E4">
            <w:pPr>
              <w:rPr>
                <w:lang w:val="es-PE"/>
              </w:rPr>
            </w:pPr>
            <w:r>
              <w:rPr>
                <w:lang w:val="es-PE"/>
              </w:rPr>
              <w:t xml:space="preserve">Responde con la información de las posiciones aledañas en el siguiente Orden: </w:t>
            </w:r>
            <w:proofErr w:type="spellStart"/>
            <w:r>
              <w:rPr>
                <w:lang w:val="es-PE"/>
              </w:rPr>
              <w:t>Centro</w:t>
            </w:r>
            <w:proofErr w:type="gramStart"/>
            <w:r>
              <w:rPr>
                <w:lang w:val="es-PE"/>
              </w:rPr>
              <w:t>,Arriba</w:t>
            </w:r>
            <w:proofErr w:type="spellEnd"/>
            <w:proofErr w:type="gramEnd"/>
            <w:r>
              <w:rPr>
                <w:lang w:val="es-PE"/>
              </w:rPr>
              <w:t>, Derecha, Abajo, Izquierda.</w:t>
            </w:r>
          </w:p>
          <w:p w:rsidR="00A078E4" w:rsidRDefault="00A078E4" w:rsidP="00A078E4">
            <w:pPr>
              <w:rPr>
                <w:lang w:val="es-PE"/>
              </w:rPr>
            </w:pPr>
          </w:p>
          <w:p w:rsidR="00A078E4" w:rsidRDefault="00A078E4" w:rsidP="00A078E4">
            <w:pPr>
              <w:rPr>
                <w:lang w:val="es-PE"/>
              </w:rPr>
            </w:pPr>
            <w:r>
              <w:rPr>
                <w:lang w:val="es-PE"/>
              </w:rPr>
              <w:t>Devolverá según la especificación del archivo posibles valores de (1,2,3,4,5,*,F,T#,C,O1,O2,B), separados por compas según el orden anterior.</w:t>
            </w:r>
          </w:p>
          <w:p w:rsidR="00A078E4" w:rsidRDefault="00A078E4" w:rsidP="00A078E4">
            <w:pPr>
              <w:rPr>
                <w:lang w:val="es-PE"/>
              </w:rPr>
            </w:pPr>
          </w:p>
          <w:p w:rsidR="00A078E4" w:rsidRDefault="00A078E4" w:rsidP="00A078E4">
            <w:pPr>
              <w:rPr>
                <w:lang w:val="es-PE"/>
              </w:rPr>
            </w:pPr>
            <w:r>
              <w:rPr>
                <w:lang w:val="es-PE"/>
              </w:rPr>
              <w:t>Si alguna casilla esta fuera del mapa, se reportará como N.</w:t>
            </w:r>
          </w:p>
          <w:p w:rsidR="00A078E4" w:rsidRDefault="00A078E4" w:rsidP="00A078E4">
            <w:pPr>
              <w:rPr>
                <w:lang w:val="es-PE"/>
              </w:rPr>
            </w:pPr>
          </w:p>
          <w:p w:rsidR="00A078E4" w:rsidRDefault="00A078E4" w:rsidP="00A078E4">
            <w:pPr>
              <w:rPr>
                <w:lang w:val="es-PE"/>
              </w:rPr>
            </w:pPr>
            <w:r>
              <w:rPr>
                <w:lang w:val="es-PE"/>
              </w:rPr>
              <w:t xml:space="preserve">Si el robot </w:t>
            </w:r>
            <w:r w:rsidR="00005C0A">
              <w:rPr>
                <w:lang w:val="es-PE"/>
              </w:rPr>
              <w:t>está</w:t>
            </w:r>
            <w:r>
              <w:rPr>
                <w:lang w:val="es-PE"/>
              </w:rPr>
              <w:t xml:space="preserve"> muerto</w:t>
            </w:r>
            <w:r w:rsidR="00163C08">
              <w:rPr>
                <w:lang w:val="es-PE"/>
              </w:rPr>
              <w:t xml:space="preserve">, o el fuego lo alcanza en la posición actual </w:t>
            </w:r>
            <w:r>
              <w:rPr>
                <w:lang w:val="es-PE"/>
              </w:rPr>
              <w:t xml:space="preserve">se </w:t>
            </w:r>
            <w:proofErr w:type="spellStart"/>
            <w:r>
              <w:rPr>
                <w:lang w:val="es-PE"/>
              </w:rPr>
              <w:t>dolverá</w:t>
            </w:r>
            <w:proofErr w:type="spellEnd"/>
            <w:r>
              <w:rPr>
                <w:lang w:val="es-PE"/>
              </w:rPr>
              <w:t xml:space="preserve"> </w:t>
            </w:r>
            <w:r w:rsidR="00163C08">
              <w:rPr>
                <w:lang w:val="es-PE"/>
              </w:rPr>
              <w:t xml:space="preserve">el </w:t>
            </w:r>
            <w:r>
              <w:rPr>
                <w:lang w:val="es-PE"/>
              </w:rPr>
              <w:t>mensaje: DEAD</w:t>
            </w:r>
          </w:p>
          <w:p w:rsidR="00A078E4" w:rsidRDefault="00A078E4" w:rsidP="00A078E4">
            <w:pPr>
              <w:rPr>
                <w:lang w:val="es-PE"/>
              </w:rPr>
            </w:pPr>
          </w:p>
          <w:p w:rsidR="00A078E4" w:rsidRDefault="00A078E4" w:rsidP="00A078E4">
            <w:pPr>
              <w:rPr>
                <w:lang w:val="es-PE"/>
              </w:rPr>
            </w:pPr>
            <w:r>
              <w:rPr>
                <w:lang w:val="es-PE"/>
              </w:rPr>
              <w:t xml:space="preserve">Si el robot </w:t>
            </w:r>
            <w:r w:rsidR="00005C0A">
              <w:rPr>
                <w:lang w:val="es-PE"/>
              </w:rPr>
              <w:t>aún</w:t>
            </w:r>
            <w:r>
              <w:rPr>
                <w:lang w:val="es-PE"/>
              </w:rPr>
              <w:t xml:space="preserve"> no ha iniciado error, o algún otro problema se reportara ERROR</w:t>
            </w:r>
          </w:p>
          <w:p w:rsidR="00401D01" w:rsidRDefault="00401D01" w:rsidP="00A078E4">
            <w:pPr>
              <w:rPr>
                <w:lang w:val="es-PE"/>
              </w:rPr>
            </w:pPr>
          </w:p>
          <w:p w:rsidR="00401D01" w:rsidRDefault="00401D01" w:rsidP="00401D01">
            <w:pPr>
              <w:rPr>
                <w:lang w:val="es-PE"/>
              </w:rPr>
            </w:pPr>
            <w:r>
              <w:rPr>
                <w:lang w:val="es-PE"/>
              </w:rPr>
              <w:t>Para excepciones retornará EX</w:t>
            </w:r>
          </w:p>
          <w:p w:rsidR="00401D01" w:rsidRDefault="00401D01" w:rsidP="00A078E4">
            <w:pPr>
              <w:rPr>
                <w:lang w:val="es-PE"/>
              </w:rPr>
            </w:pPr>
          </w:p>
        </w:tc>
      </w:tr>
      <w:tr w:rsidR="00A078E4" w:rsidTr="00005C0A">
        <w:tc>
          <w:tcPr>
            <w:tcW w:w="1170" w:type="dxa"/>
          </w:tcPr>
          <w:p w:rsidR="00A078E4" w:rsidRDefault="00A078E4" w:rsidP="0037341D">
            <w:pPr>
              <w:rPr>
                <w:lang w:val="es-PE"/>
              </w:rPr>
            </w:pPr>
            <w:r>
              <w:rPr>
                <w:lang w:val="es-PE"/>
              </w:rPr>
              <w:lastRenderedPageBreak/>
              <w:t>Ejemplo</w:t>
            </w:r>
          </w:p>
        </w:tc>
        <w:tc>
          <w:tcPr>
            <w:tcW w:w="1350" w:type="dxa"/>
          </w:tcPr>
          <w:p w:rsidR="00A078E4" w:rsidRDefault="00A078E4" w:rsidP="0037341D">
            <w:pPr>
              <w:rPr>
                <w:lang w:val="es-PE"/>
              </w:rPr>
            </w:pPr>
            <w:r>
              <w:rPr>
                <w:lang w:val="es-PE"/>
              </w:rPr>
              <w:t>CON</w:t>
            </w:r>
          </w:p>
        </w:tc>
        <w:tc>
          <w:tcPr>
            <w:tcW w:w="6025" w:type="dxa"/>
          </w:tcPr>
          <w:p w:rsidR="00A078E4" w:rsidRDefault="00A078E4" w:rsidP="0037341D">
            <w:pPr>
              <w:rPr>
                <w:lang w:val="es-PE"/>
              </w:rPr>
            </w:pPr>
            <w:r>
              <w:rPr>
                <w:lang w:val="es-PE"/>
              </w:rPr>
              <w:t>O1,*,1,</w:t>
            </w:r>
            <w:r w:rsidR="00005C0A">
              <w:rPr>
                <w:lang w:val="es-PE"/>
              </w:rPr>
              <w:t>*,</w:t>
            </w:r>
            <w:r>
              <w:rPr>
                <w:lang w:val="es-PE"/>
              </w:rPr>
              <w:t>N</w:t>
            </w:r>
          </w:p>
        </w:tc>
      </w:tr>
    </w:tbl>
    <w:p w:rsidR="00A078E4" w:rsidRPr="001814FF" w:rsidRDefault="00A078E4" w:rsidP="001814FF">
      <w:pPr>
        <w:rPr>
          <w:lang w:val="es-PE"/>
        </w:rPr>
      </w:pPr>
    </w:p>
    <w:p w:rsidR="00005C0A" w:rsidRPr="00163C08" w:rsidRDefault="00005C0A" w:rsidP="00005C0A">
      <w:pPr>
        <w:pStyle w:val="Prrafodelista"/>
        <w:numPr>
          <w:ilvl w:val="1"/>
          <w:numId w:val="1"/>
        </w:numPr>
        <w:rPr>
          <w:b/>
          <w:lang w:val="es-PE"/>
        </w:rPr>
      </w:pPr>
      <w:r>
        <w:rPr>
          <w:b/>
          <w:lang w:val="es-PE"/>
        </w:rPr>
        <w:t xml:space="preserve">Mover: </w:t>
      </w:r>
      <w:r>
        <w:rPr>
          <w:lang w:val="es-PE"/>
        </w:rPr>
        <w:t>El Robot tratará de moverse.</w:t>
      </w:r>
    </w:p>
    <w:p w:rsidR="00163C08" w:rsidRPr="00163C08" w:rsidRDefault="00163C08" w:rsidP="00163C08">
      <w:pPr>
        <w:ind w:left="360"/>
        <w:rPr>
          <w:lang w:val="es-PE"/>
        </w:rPr>
      </w:pPr>
      <w:r w:rsidRPr="00163C08">
        <w:rPr>
          <w:lang w:val="es-PE"/>
        </w:rPr>
        <w:t>Método para robot terrestre y volador.</w:t>
      </w:r>
    </w:p>
    <w:tbl>
      <w:tblPr>
        <w:tblStyle w:val="Tablaconcuadrcula"/>
        <w:tblW w:w="0" w:type="auto"/>
        <w:tblInd w:w="805" w:type="dxa"/>
        <w:tblLook w:val="04A0" w:firstRow="1" w:lastRow="0" w:firstColumn="1" w:lastColumn="0" w:noHBand="0" w:noVBand="1"/>
      </w:tblPr>
      <w:tblGrid>
        <w:gridCol w:w="1170"/>
        <w:gridCol w:w="2070"/>
        <w:gridCol w:w="5305"/>
      </w:tblGrid>
      <w:tr w:rsidR="00005C0A" w:rsidTr="00005C0A">
        <w:tc>
          <w:tcPr>
            <w:tcW w:w="1170" w:type="dxa"/>
          </w:tcPr>
          <w:p w:rsidR="00005C0A" w:rsidRDefault="00005C0A" w:rsidP="0037341D">
            <w:pPr>
              <w:rPr>
                <w:lang w:val="es-PE"/>
              </w:rPr>
            </w:pPr>
          </w:p>
        </w:tc>
        <w:tc>
          <w:tcPr>
            <w:tcW w:w="2070" w:type="dxa"/>
          </w:tcPr>
          <w:p w:rsidR="00005C0A" w:rsidRDefault="00005C0A" w:rsidP="0037341D">
            <w:pPr>
              <w:rPr>
                <w:lang w:val="es-PE"/>
              </w:rPr>
            </w:pPr>
            <w:r>
              <w:rPr>
                <w:lang w:val="es-PE"/>
              </w:rPr>
              <w:t>Envío</w:t>
            </w:r>
          </w:p>
        </w:tc>
        <w:tc>
          <w:tcPr>
            <w:tcW w:w="5305" w:type="dxa"/>
          </w:tcPr>
          <w:p w:rsidR="00005C0A" w:rsidRDefault="00005C0A" w:rsidP="0037341D">
            <w:pPr>
              <w:rPr>
                <w:lang w:val="es-PE"/>
              </w:rPr>
            </w:pPr>
            <w:r>
              <w:rPr>
                <w:lang w:val="es-PE"/>
              </w:rPr>
              <w:t>Respuesta</w:t>
            </w:r>
          </w:p>
        </w:tc>
      </w:tr>
      <w:tr w:rsidR="00005C0A" w:rsidRPr="006552A7" w:rsidTr="00005C0A">
        <w:tc>
          <w:tcPr>
            <w:tcW w:w="1170" w:type="dxa"/>
          </w:tcPr>
          <w:p w:rsidR="00005C0A" w:rsidRDefault="00005C0A" w:rsidP="0037341D">
            <w:pPr>
              <w:rPr>
                <w:lang w:val="es-PE"/>
              </w:rPr>
            </w:pPr>
            <w:r>
              <w:rPr>
                <w:lang w:val="es-PE"/>
              </w:rPr>
              <w:t>Formato</w:t>
            </w:r>
          </w:p>
        </w:tc>
        <w:tc>
          <w:tcPr>
            <w:tcW w:w="2070" w:type="dxa"/>
          </w:tcPr>
          <w:p w:rsidR="00005C0A" w:rsidRDefault="00B628B6" w:rsidP="00B628B6">
            <w:pPr>
              <w:rPr>
                <w:lang w:val="es-PE"/>
              </w:rPr>
            </w:pPr>
            <w:r>
              <w:rPr>
                <w:lang w:val="es-PE"/>
              </w:rPr>
              <w:t>Deberá enviar mensaje MOV.</w:t>
            </w:r>
            <w:r w:rsidR="00005C0A">
              <w:rPr>
                <w:lang w:val="es-PE"/>
              </w:rPr>
              <w:t xml:space="preserve"> </w:t>
            </w:r>
          </w:p>
          <w:p w:rsidR="006C60DD" w:rsidRDefault="006C60DD" w:rsidP="00005C0A">
            <w:pPr>
              <w:rPr>
                <w:lang w:val="es-PE"/>
              </w:rPr>
            </w:pPr>
          </w:p>
          <w:p w:rsidR="006C60DD" w:rsidRDefault="00B628B6" w:rsidP="00005C0A">
            <w:pPr>
              <w:rPr>
                <w:lang w:val="es-PE"/>
              </w:rPr>
            </w:pPr>
            <w:r>
              <w:rPr>
                <w:lang w:val="es-PE"/>
              </w:rPr>
              <w:t>Después una c</w:t>
            </w:r>
            <w:r w:rsidR="006C60DD">
              <w:rPr>
                <w:lang w:val="es-PE"/>
              </w:rPr>
              <w:t>oma indicado el robot que se moverá.</w:t>
            </w:r>
          </w:p>
          <w:p w:rsidR="006C60DD" w:rsidRDefault="006C60DD" w:rsidP="00005C0A">
            <w:pPr>
              <w:rPr>
                <w:lang w:val="es-PE"/>
              </w:rPr>
            </w:pPr>
            <w:r>
              <w:rPr>
                <w:lang w:val="es-PE"/>
              </w:rPr>
              <w:t>R = Recolector</w:t>
            </w:r>
          </w:p>
          <w:p w:rsidR="006C60DD" w:rsidRDefault="006C60DD" w:rsidP="006C60DD">
            <w:pPr>
              <w:rPr>
                <w:lang w:val="es-PE"/>
              </w:rPr>
            </w:pPr>
            <w:r>
              <w:rPr>
                <w:lang w:val="es-PE"/>
              </w:rPr>
              <w:t>E = Explorador</w:t>
            </w:r>
          </w:p>
          <w:p w:rsidR="00B628B6" w:rsidRDefault="00B628B6" w:rsidP="006C60DD">
            <w:pPr>
              <w:rPr>
                <w:lang w:val="es-PE"/>
              </w:rPr>
            </w:pPr>
          </w:p>
          <w:p w:rsidR="00B628B6" w:rsidRDefault="00B628B6" w:rsidP="00B628B6">
            <w:pPr>
              <w:rPr>
                <w:lang w:val="es-PE"/>
              </w:rPr>
            </w:pPr>
            <w:r>
              <w:rPr>
                <w:lang w:val="es-PE"/>
              </w:rPr>
              <w:t>Después una compa seguido por el destino del movimiento:</w:t>
            </w:r>
          </w:p>
          <w:p w:rsidR="00B628B6" w:rsidRDefault="00B628B6" w:rsidP="00B628B6">
            <w:pPr>
              <w:rPr>
                <w:lang w:val="es-PE"/>
              </w:rPr>
            </w:pPr>
            <w:r>
              <w:rPr>
                <w:lang w:val="es-PE"/>
              </w:rPr>
              <w:t>1-Arriba</w:t>
            </w:r>
          </w:p>
          <w:p w:rsidR="00B628B6" w:rsidRDefault="00B628B6" w:rsidP="00B628B6">
            <w:pPr>
              <w:rPr>
                <w:lang w:val="es-PE"/>
              </w:rPr>
            </w:pPr>
            <w:r>
              <w:rPr>
                <w:lang w:val="es-PE"/>
              </w:rPr>
              <w:t>2-</w:t>
            </w:r>
            <w:r w:rsidR="005B6A56">
              <w:rPr>
                <w:lang w:val="es-PE"/>
              </w:rPr>
              <w:t>Derecha</w:t>
            </w:r>
          </w:p>
          <w:p w:rsidR="00B628B6" w:rsidRDefault="00B628B6" w:rsidP="00B628B6">
            <w:pPr>
              <w:rPr>
                <w:lang w:val="es-PE"/>
              </w:rPr>
            </w:pPr>
            <w:r>
              <w:rPr>
                <w:lang w:val="es-PE"/>
              </w:rPr>
              <w:t>3-</w:t>
            </w:r>
            <w:r w:rsidR="005B6A56">
              <w:rPr>
                <w:lang w:val="es-PE"/>
              </w:rPr>
              <w:t>Abajo</w:t>
            </w:r>
          </w:p>
          <w:p w:rsidR="00B628B6" w:rsidRDefault="00B628B6" w:rsidP="00B628B6">
            <w:pPr>
              <w:rPr>
                <w:lang w:val="es-PE"/>
              </w:rPr>
            </w:pPr>
            <w:r>
              <w:rPr>
                <w:lang w:val="es-PE"/>
              </w:rPr>
              <w:t>4-Izquierda</w:t>
            </w:r>
          </w:p>
          <w:p w:rsidR="00B628B6" w:rsidRDefault="00B628B6" w:rsidP="006C60DD">
            <w:pPr>
              <w:rPr>
                <w:lang w:val="es-PE"/>
              </w:rPr>
            </w:pPr>
          </w:p>
        </w:tc>
        <w:tc>
          <w:tcPr>
            <w:tcW w:w="5305" w:type="dxa"/>
          </w:tcPr>
          <w:p w:rsidR="00005C0A" w:rsidRDefault="00005C0A" w:rsidP="0037341D">
            <w:pPr>
              <w:rPr>
                <w:lang w:val="es-PE"/>
              </w:rPr>
            </w:pPr>
            <w:r>
              <w:rPr>
                <w:lang w:val="es-PE"/>
              </w:rPr>
              <w:t>Si el robot se mueve con éxito a una casilla libre o disponible según reglas definidas se devuelve TRUE.</w:t>
            </w:r>
          </w:p>
          <w:p w:rsidR="00005C0A" w:rsidRDefault="00005C0A" w:rsidP="0037341D">
            <w:pPr>
              <w:rPr>
                <w:lang w:val="es-PE"/>
              </w:rPr>
            </w:pPr>
          </w:p>
          <w:p w:rsidR="00005C0A" w:rsidRDefault="00005C0A" w:rsidP="0037341D">
            <w:pPr>
              <w:rPr>
                <w:ins w:id="33" w:author="Erick Neemias Atencio Reyes" w:date="2013-11-10T11:04:00Z"/>
                <w:lang w:val="es-PE"/>
              </w:rPr>
            </w:pPr>
            <w:r>
              <w:rPr>
                <w:lang w:val="es-PE"/>
              </w:rPr>
              <w:t>Si el robot no puede moverse porque existe un obstáculo, muro, o sale del mapa devolverá FALSE.</w:t>
            </w:r>
          </w:p>
          <w:p w:rsidR="00A36160" w:rsidRDefault="00A36160" w:rsidP="0037341D">
            <w:pPr>
              <w:rPr>
                <w:ins w:id="34" w:author="Erick Neemias Atencio Reyes" w:date="2013-11-10T11:04:00Z"/>
                <w:lang w:val="es-PE"/>
              </w:rPr>
            </w:pPr>
          </w:p>
          <w:p w:rsidR="00A36160" w:rsidRDefault="00A36160" w:rsidP="0037341D">
            <w:pPr>
              <w:rPr>
                <w:lang w:val="es-PE"/>
              </w:rPr>
            </w:pPr>
            <w:ins w:id="35" w:author="Erick Neemias Atencio Reyes" w:date="2013-11-10T11:04:00Z">
              <w:r>
                <w:rPr>
                  <w:lang w:val="es-PE"/>
                </w:rPr>
                <w:t xml:space="preserve">Si el </w:t>
              </w:r>
              <w:r w:rsidRPr="00A36160">
                <w:rPr>
                  <w:b/>
                  <w:lang w:val="es-PE"/>
                </w:rPr>
                <w:t>robot recole</w:t>
              </w:r>
            </w:ins>
            <w:ins w:id="36" w:author="Erick Neemias Atencio Reyes" w:date="2013-11-10T11:07:00Z">
              <w:r>
                <w:rPr>
                  <w:b/>
                  <w:lang w:val="es-PE"/>
                </w:rPr>
                <w:t>c</w:t>
              </w:r>
            </w:ins>
            <w:ins w:id="37" w:author="Erick Neemias Atencio Reyes" w:date="2013-11-10T11:04:00Z">
              <w:r w:rsidRPr="00A36160">
                <w:rPr>
                  <w:b/>
                  <w:lang w:val="es-PE"/>
                </w:rPr>
                <w:t>tor</w:t>
              </w:r>
              <w:r>
                <w:rPr>
                  <w:b/>
                  <w:lang w:val="es-PE"/>
                </w:rPr>
                <w:t xml:space="preserve"> </w:t>
              </w:r>
              <w:r>
                <w:rPr>
                  <w:lang w:val="es-PE"/>
                </w:rPr>
                <w:t>no puede moverse debido a que existe otro robot recole</w:t>
              </w:r>
            </w:ins>
            <w:ins w:id="38" w:author="Erick Neemias Atencio Reyes" w:date="2013-11-10T11:07:00Z">
              <w:r>
                <w:rPr>
                  <w:lang w:val="es-PE"/>
                </w:rPr>
                <w:t>c</w:t>
              </w:r>
            </w:ins>
            <w:ins w:id="39" w:author="Erick Neemias Atencio Reyes" w:date="2013-11-10T11:04:00Z">
              <w:r>
                <w:rPr>
                  <w:lang w:val="es-PE"/>
                </w:rPr>
                <w:t xml:space="preserve">tor en la casilla destino. Se retornará </w:t>
              </w:r>
            </w:ins>
            <w:ins w:id="40" w:author="Erick Neemias Atencio Reyes" w:date="2013-11-10T11:06:00Z">
              <w:r>
                <w:rPr>
                  <w:lang w:val="es-PE"/>
                </w:rPr>
                <w:t>ROBOT</w:t>
              </w:r>
            </w:ins>
            <w:ins w:id="41" w:author="Erick Neemias Atencio Reyes" w:date="2013-11-10T11:04:00Z">
              <w:r>
                <w:rPr>
                  <w:lang w:val="es-PE"/>
                </w:rPr>
                <w:t>.</w:t>
              </w:r>
            </w:ins>
          </w:p>
          <w:p w:rsidR="00A36160" w:rsidRDefault="00A36160" w:rsidP="0037341D">
            <w:pPr>
              <w:rPr>
                <w:lang w:val="es-PE"/>
              </w:rPr>
            </w:pPr>
          </w:p>
          <w:p w:rsidR="00005C0A" w:rsidRDefault="00005C0A" w:rsidP="00005C0A">
            <w:pPr>
              <w:rPr>
                <w:lang w:val="es-PE"/>
              </w:rPr>
            </w:pPr>
            <w:r>
              <w:rPr>
                <w:lang w:val="es-PE"/>
              </w:rPr>
              <w:t>Si el robot está muerto, o muere con el movimiento, o el fuego lo alcanza mientras no hacia movimientos devolverá DEAD</w:t>
            </w:r>
            <w:ins w:id="42" w:author="Erick Neemias Atencio Reyes" w:date="2013-11-10T11:06:00Z">
              <w:r w:rsidR="00A36160">
                <w:rPr>
                  <w:lang w:val="es-PE"/>
                </w:rPr>
                <w:t xml:space="preserve">. </w:t>
              </w:r>
            </w:ins>
            <w:ins w:id="43" w:author="Erick Neemias Atencio Reyes" w:date="2013-11-10T11:07:00Z">
              <w:r w:rsidR="00A36160">
                <w:rPr>
                  <w:lang w:val="es-PE"/>
                </w:rPr>
                <w:t xml:space="preserve">Solo para el </w:t>
              </w:r>
            </w:ins>
            <w:ins w:id="44" w:author="Erick Neemias Atencio Reyes" w:date="2013-11-10T11:06:00Z">
              <w:r w:rsidR="00A36160">
                <w:rPr>
                  <w:lang w:val="es-PE"/>
                </w:rPr>
                <w:t>caso del robot recolector</w:t>
              </w:r>
            </w:ins>
            <w:ins w:id="45" w:author="Erick Neemias Atencio Reyes" w:date="2013-11-10T11:07:00Z">
              <w:r w:rsidR="00A36160">
                <w:rPr>
                  <w:lang w:val="es-PE"/>
                </w:rPr>
                <w:t xml:space="preserve">, </w:t>
              </w:r>
            </w:ins>
            <w:ins w:id="46" w:author="Erick Neemias Atencio Reyes" w:date="2013-11-10T11:06:00Z">
              <w:r w:rsidR="00A36160">
                <w:rPr>
                  <w:lang w:val="es-PE"/>
                </w:rPr>
                <w:t>se devolverá DEAD cuando este pise una bomba.</w:t>
              </w:r>
            </w:ins>
          </w:p>
          <w:p w:rsidR="00005C0A" w:rsidRDefault="00005C0A" w:rsidP="0037341D">
            <w:pPr>
              <w:rPr>
                <w:lang w:val="es-PE"/>
              </w:rPr>
            </w:pPr>
          </w:p>
          <w:p w:rsidR="00005C0A" w:rsidRDefault="00005C0A" w:rsidP="0037341D">
            <w:pPr>
              <w:rPr>
                <w:lang w:val="es-PE"/>
              </w:rPr>
            </w:pPr>
            <w:r>
              <w:rPr>
                <w:lang w:val="es-PE"/>
              </w:rPr>
              <w:t>Si por las reglas del juego (rigurosidad del terreno, o tiempo de espera entre movimientos, o tiempo de espera después de una muerte) el robot no puede moverse aún se devolverá: WAIT</w:t>
            </w:r>
          </w:p>
          <w:p w:rsidR="00005C0A" w:rsidRDefault="00005C0A" w:rsidP="0037341D">
            <w:pPr>
              <w:rPr>
                <w:lang w:val="es-PE"/>
              </w:rPr>
            </w:pPr>
          </w:p>
          <w:p w:rsidR="00401D01" w:rsidRDefault="00401D01" w:rsidP="00401D01">
            <w:pPr>
              <w:rPr>
                <w:lang w:val="es-PE"/>
              </w:rPr>
            </w:pPr>
            <w:r>
              <w:rPr>
                <w:lang w:val="es-PE"/>
              </w:rPr>
              <w:t>Para excepciones retornará EX</w:t>
            </w:r>
          </w:p>
          <w:p w:rsidR="00401D01" w:rsidRDefault="00401D01" w:rsidP="0037341D">
            <w:pPr>
              <w:rPr>
                <w:lang w:val="es-PE"/>
              </w:rPr>
            </w:pPr>
          </w:p>
        </w:tc>
      </w:tr>
      <w:tr w:rsidR="00005C0A" w:rsidTr="00005C0A">
        <w:tc>
          <w:tcPr>
            <w:tcW w:w="1170" w:type="dxa"/>
          </w:tcPr>
          <w:p w:rsidR="00005C0A" w:rsidRDefault="00005C0A" w:rsidP="0037341D">
            <w:pPr>
              <w:rPr>
                <w:lang w:val="es-PE"/>
              </w:rPr>
            </w:pPr>
            <w:r>
              <w:rPr>
                <w:lang w:val="es-PE"/>
              </w:rPr>
              <w:t>Ejemplo</w:t>
            </w:r>
          </w:p>
        </w:tc>
        <w:tc>
          <w:tcPr>
            <w:tcW w:w="2070" w:type="dxa"/>
          </w:tcPr>
          <w:p w:rsidR="00005C0A" w:rsidRDefault="00005C0A" w:rsidP="00B628B6">
            <w:pPr>
              <w:rPr>
                <w:lang w:val="es-PE"/>
              </w:rPr>
            </w:pPr>
            <w:r>
              <w:rPr>
                <w:lang w:val="es-PE"/>
              </w:rPr>
              <w:t>MOV</w:t>
            </w:r>
            <w:r w:rsidR="00B628B6">
              <w:rPr>
                <w:lang w:val="es-PE"/>
              </w:rPr>
              <w:t>,</w:t>
            </w:r>
            <w:r w:rsidR="006C60DD">
              <w:rPr>
                <w:lang w:val="es-PE"/>
              </w:rPr>
              <w:t>R</w:t>
            </w:r>
            <w:r w:rsidR="00B628B6">
              <w:rPr>
                <w:lang w:val="es-PE"/>
              </w:rPr>
              <w:t>,1</w:t>
            </w:r>
          </w:p>
        </w:tc>
        <w:tc>
          <w:tcPr>
            <w:tcW w:w="5305" w:type="dxa"/>
          </w:tcPr>
          <w:p w:rsidR="00005C0A" w:rsidRDefault="00005C0A" w:rsidP="0037341D">
            <w:pPr>
              <w:rPr>
                <w:lang w:val="es-PE"/>
              </w:rPr>
            </w:pPr>
            <w:r>
              <w:rPr>
                <w:lang w:val="es-PE"/>
              </w:rPr>
              <w:t>DEAD</w:t>
            </w:r>
          </w:p>
        </w:tc>
      </w:tr>
    </w:tbl>
    <w:p w:rsidR="00005C0A" w:rsidRPr="00005C0A" w:rsidRDefault="00005C0A" w:rsidP="00005C0A">
      <w:pPr>
        <w:ind w:left="720"/>
        <w:rPr>
          <w:b/>
          <w:lang w:val="es-PE"/>
        </w:rPr>
      </w:pPr>
    </w:p>
    <w:p w:rsidR="00163C08" w:rsidRPr="00163C08" w:rsidRDefault="00005C0A" w:rsidP="00163C08">
      <w:pPr>
        <w:pStyle w:val="Prrafodelista"/>
        <w:numPr>
          <w:ilvl w:val="1"/>
          <w:numId w:val="1"/>
        </w:numPr>
        <w:rPr>
          <w:b/>
          <w:lang w:val="es-PE"/>
        </w:rPr>
      </w:pPr>
      <w:r>
        <w:rPr>
          <w:b/>
          <w:lang w:val="es-PE"/>
        </w:rPr>
        <w:t xml:space="preserve">Coger Moneda: </w:t>
      </w:r>
      <w:r w:rsidR="00163C08">
        <w:rPr>
          <w:lang w:val="es-PE"/>
        </w:rPr>
        <w:t>El Robot coge la moneda</w:t>
      </w:r>
      <w:r w:rsidR="00163C08" w:rsidRPr="00163C08">
        <w:rPr>
          <w:b/>
          <w:lang w:val="es-PE"/>
        </w:rPr>
        <w:t xml:space="preserve"> </w:t>
      </w:r>
    </w:p>
    <w:p w:rsidR="00005C0A" w:rsidRPr="00163C08" w:rsidRDefault="00163C08" w:rsidP="00163C08">
      <w:pPr>
        <w:ind w:left="360"/>
        <w:rPr>
          <w:lang w:val="es-PE"/>
        </w:rPr>
      </w:pPr>
      <w:r w:rsidRPr="00163C08">
        <w:rPr>
          <w:lang w:val="es-PE"/>
        </w:rPr>
        <w:t xml:space="preserve">Método para </w:t>
      </w:r>
      <w:r>
        <w:rPr>
          <w:lang w:val="es-PE"/>
        </w:rPr>
        <w:t xml:space="preserve">SOLO para robot </w:t>
      </w:r>
      <w:r w:rsidRPr="00163C08">
        <w:rPr>
          <w:lang w:val="es-PE"/>
        </w:rPr>
        <w:t>volador.</w:t>
      </w:r>
    </w:p>
    <w:tbl>
      <w:tblPr>
        <w:tblStyle w:val="Tablaconcuadrcula"/>
        <w:tblW w:w="0" w:type="auto"/>
        <w:tblInd w:w="805" w:type="dxa"/>
        <w:tblLook w:val="04A0" w:firstRow="1" w:lastRow="0" w:firstColumn="1" w:lastColumn="0" w:noHBand="0" w:noVBand="1"/>
      </w:tblPr>
      <w:tblGrid>
        <w:gridCol w:w="1170"/>
        <w:gridCol w:w="2070"/>
        <w:gridCol w:w="5305"/>
      </w:tblGrid>
      <w:tr w:rsidR="00005C0A" w:rsidTr="00005C0A">
        <w:tc>
          <w:tcPr>
            <w:tcW w:w="1170" w:type="dxa"/>
          </w:tcPr>
          <w:p w:rsidR="00005C0A" w:rsidRDefault="00005C0A" w:rsidP="0037341D">
            <w:pPr>
              <w:rPr>
                <w:lang w:val="es-PE"/>
              </w:rPr>
            </w:pPr>
          </w:p>
        </w:tc>
        <w:tc>
          <w:tcPr>
            <w:tcW w:w="2070" w:type="dxa"/>
          </w:tcPr>
          <w:p w:rsidR="00005C0A" w:rsidRDefault="00005C0A" w:rsidP="0037341D">
            <w:pPr>
              <w:rPr>
                <w:lang w:val="es-PE"/>
              </w:rPr>
            </w:pPr>
            <w:r>
              <w:rPr>
                <w:lang w:val="es-PE"/>
              </w:rPr>
              <w:t>Envío</w:t>
            </w:r>
          </w:p>
        </w:tc>
        <w:tc>
          <w:tcPr>
            <w:tcW w:w="5305" w:type="dxa"/>
          </w:tcPr>
          <w:p w:rsidR="00005C0A" w:rsidRDefault="00005C0A" w:rsidP="0037341D">
            <w:pPr>
              <w:rPr>
                <w:lang w:val="es-PE"/>
              </w:rPr>
            </w:pPr>
            <w:r>
              <w:rPr>
                <w:lang w:val="es-PE"/>
              </w:rPr>
              <w:t>Respuesta</w:t>
            </w:r>
          </w:p>
        </w:tc>
      </w:tr>
      <w:tr w:rsidR="00005C0A" w:rsidRPr="006552A7" w:rsidTr="00005C0A">
        <w:tc>
          <w:tcPr>
            <w:tcW w:w="1170" w:type="dxa"/>
          </w:tcPr>
          <w:p w:rsidR="00005C0A" w:rsidRDefault="00005C0A" w:rsidP="0037341D">
            <w:pPr>
              <w:rPr>
                <w:lang w:val="es-PE"/>
              </w:rPr>
            </w:pPr>
            <w:r>
              <w:rPr>
                <w:lang w:val="es-PE"/>
              </w:rPr>
              <w:lastRenderedPageBreak/>
              <w:t>Formato</w:t>
            </w:r>
          </w:p>
        </w:tc>
        <w:tc>
          <w:tcPr>
            <w:tcW w:w="2070" w:type="dxa"/>
          </w:tcPr>
          <w:p w:rsidR="00005C0A" w:rsidRDefault="00005C0A" w:rsidP="00005C0A">
            <w:pPr>
              <w:rPr>
                <w:lang w:val="es-PE"/>
              </w:rPr>
            </w:pPr>
            <w:r>
              <w:rPr>
                <w:lang w:val="es-PE"/>
              </w:rPr>
              <w:t>Deberá enviar mensaje COM</w:t>
            </w:r>
          </w:p>
        </w:tc>
        <w:tc>
          <w:tcPr>
            <w:tcW w:w="5305" w:type="dxa"/>
          </w:tcPr>
          <w:p w:rsidR="00005C0A" w:rsidRDefault="00005C0A" w:rsidP="00005C0A">
            <w:pPr>
              <w:rPr>
                <w:lang w:val="es-PE"/>
              </w:rPr>
            </w:pPr>
            <w:r>
              <w:rPr>
                <w:lang w:val="es-PE"/>
              </w:rPr>
              <w:t>Si el robot tiene capacidad para cargar la moneda y está en una casilla donde hay una moneda se devolverá TRUE.</w:t>
            </w:r>
          </w:p>
          <w:p w:rsidR="00005C0A" w:rsidRDefault="00005C0A" w:rsidP="00005C0A">
            <w:pPr>
              <w:rPr>
                <w:lang w:val="es-PE"/>
              </w:rPr>
            </w:pPr>
          </w:p>
          <w:p w:rsidR="00005C0A" w:rsidRDefault="00005C0A" w:rsidP="00005C0A">
            <w:pPr>
              <w:rPr>
                <w:lang w:val="es-PE"/>
              </w:rPr>
            </w:pPr>
            <w:r>
              <w:rPr>
                <w:lang w:val="es-PE"/>
              </w:rPr>
              <w:t xml:space="preserve">Si no existe moneda en la casilla se devolverá FALSE. </w:t>
            </w:r>
          </w:p>
          <w:p w:rsidR="00005C0A" w:rsidRDefault="00005C0A" w:rsidP="00005C0A">
            <w:pPr>
              <w:rPr>
                <w:lang w:val="es-PE"/>
              </w:rPr>
            </w:pPr>
          </w:p>
          <w:p w:rsidR="00005C0A" w:rsidRDefault="00005C0A" w:rsidP="00005C0A">
            <w:pPr>
              <w:rPr>
                <w:lang w:val="es-PE"/>
              </w:rPr>
            </w:pPr>
            <w:r>
              <w:rPr>
                <w:lang w:val="es-PE"/>
              </w:rPr>
              <w:t>Si no existe capacidad para cargar la moneda se devolverá ERROR</w:t>
            </w:r>
          </w:p>
          <w:p w:rsidR="00163C08" w:rsidRDefault="00163C08" w:rsidP="00005C0A">
            <w:pPr>
              <w:rPr>
                <w:lang w:val="es-PE"/>
              </w:rPr>
            </w:pPr>
          </w:p>
          <w:p w:rsidR="00163C08" w:rsidRDefault="00163C08" w:rsidP="00163C08">
            <w:pPr>
              <w:rPr>
                <w:lang w:val="es-PE"/>
              </w:rPr>
            </w:pPr>
            <w:r>
              <w:rPr>
                <w:lang w:val="es-PE"/>
              </w:rPr>
              <w:t>Si el fuego lo alcanza en la posición actual se devolverá el mensaje: DEAD</w:t>
            </w:r>
          </w:p>
          <w:p w:rsidR="00401D01" w:rsidRDefault="00401D01" w:rsidP="00163C08">
            <w:pPr>
              <w:rPr>
                <w:lang w:val="es-PE"/>
              </w:rPr>
            </w:pPr>
          </w:p>
          <w:p w:rsidR="00401D01" w:rsidRDefault="00401D01" w:rsidP="00163C08">
            <w:pPr>
              <w:rPr>
                <w:lang w:val="es-PE"/>
              </w:rPr>
            </w:pPr>
            <w:r>
              <w:rPr>
                <w:lang w:val="es-PE"/>
              </w:rPr>
              <w:t>Para excepciones retornará EX</w:t>
            </w:r>
          </w:p>
          <w:p w:rsidR="00163C08" w:rsidRDefault="00163C08" w:rsidP="00005C0A">
            <w:pPr>
              <w:rPr>
                <w:lang w:val="es-PE"/>
              </w:rPr>
            </w:pPr>
          </w:p>
        </w:tc>
      </w:tr>
      <w:tr w:rsidR="00005C0A" w:rsidTr="00005C0A">
        <w:tc>
          <w:tcPr>
            <w:tcW w:w="1170" w:type="dxa"/>
          </w:tcPr>
          <w:p w:rsidR="00005C0A" w:rsidRDefault="00005C0A" w:rsidP="0037341D">
            <w:pPr>
              <w:rPr>
                <w:lang w:val="es-PE"/>
              </w:rPr>
            </w:pPr>
            <w:r>
              <w:rPr>
                <w:lang w:val="es-PE"/>
              </w:rPr>
              <w:t>Ejemplo</w:t>
            </w:r>
          </w:p>
        </w:tc>
        <w:tc>
          <w:tcPr>
            <w:tcW w:w="2070" w:type="dxa"/>
          </w:tcPr>
          <w:p w:rsidR="00005C0A" w:rsidRDefault="00005C0A" w:rsidP="0037341D">
            <w:pPr>
              <w:rPr>
                <w:lang w:val="es-PE"/>
              </w:rPr>
            </w:pPr>
            <w:r>
              <w:rPr>
                <w:lang w:val="es-PE"/>
              </w:rPr>
              <w:t>COM</w:t>
            </w:r>
          </w:p>
        </w:tc>
        <w:tc>
          <w:tcPr>
            <w:tcW w:w="5305" w:type="dxa"/>
          </w:tcPr>
          <w:p w:rsidR="00005C0A" w:rsidRDefault="00005C0A" w:rsidP="0037341D">
            <w:pPr>
              <w:rPr>
                <w:lang w:val="es-PE"/>
              </w:rPr>
            </w:pPr>
            <w:r>
              <w:rPr>
                <w:lang w:val="es-PE"/>
              </w:rPr>
              <w:t>ERROR</w:t>
            </w:r>
          </w:p>
        </w:tc>
      </w:tr>
    </w:tbl>
    <w:p w:rsidR="001814FF" w:rsidRDefault="001814FF" w:rsidP="001814FF">
      <w:pPr>
        <w:ind w:left="360"/>
        <w:rPr>
          <w:lang w:val="es-PE"/>
        </w:rPr>
      </w:pPr>
    </w:p>
    <w:p w:rsidR="00005C0A" w:rsidRPr="00163C08" w:rsidRDefault="00163C08" w:rsidP="00163C08">
      <w:pPr>
        <w:pStyle w:val="Prrafodelista"/>
        <w:numPr>
          <w:ilvl w:val="1"/>
          <w:numId w:val="1"/>
        </w:numPr>
        <w:rPr>
          <w:b/>
          <w:lang w:val="es-PE"/>
        </w:rPr>
      </w:pPr>
      <w:r>
        <w:rPr>
          <w:b/>
          <w:lang w:val="es-PE"/>
        </w:rPr>
        <w:t>Dejar Moneda</w:t>
      </w:r>
      <w:r w:rsidR="00005C0A">
        <w:rPr>
          <w:b/>
          <w:lang w:val="es-PE"/>
        </w:rPr>
        <w:t xml:space="preserve">: </w:t>
      </w:r>
      <w:r w:rsidR="00005C0A">
        <w:rPr>
          <w:lang w:val="es-PE"/>
        </w:rPr>
        <w:t xml:space="preserve">El Robot tratará </w:t>
      </w:r>
      <w:r>
        <w:rPr>
          <w:lang w:val="es-PE"/>
        </w:rPr>
        <w:t>dejará la moneda en la base</w:t>
      </w:r>
      <w:r w:rsidR="00005C0A">
        <w:rPr>
          <w:lang w:val="es-PE"/>
        </w:rPr>
        <w:t>.</w:t>
      </w:r>
    </w:p>
    <w:p w:rsidR="00163C08" w:rsidRPr="00163C08" w:rsidRDefault="00163C08" w:rsidP="00163C08">
      <w:pPr>
        <w:ind w:left="360"/>
        <w:rPr>
          <w:lang w:val="es-PE"/>
        </w:rPr>
      </w:pPr>
      <w:r w:rsidRPr="00163C08">
        <w:rPr>
          <w:lang w:val="es-PE"/>
        </w:rPr>
        <w:t xml:space="preserve">Método para </w:t>
      </w:r>
      <w:r>
        <w:rPr>
          <w:lang w:val="es-PE"/>
        </w:rPr>
        <w:t xml:space="preserve">SOLO para robot </w:t>
      </w:r>
      <w:r w:rsidRPr="00163C08">
        <w:rPr>
          <w:lang w:val="es-PE"/>
        </w:rPr>
        <w:t>volador.</w:t>
      </w:r>
    </w:p>
    <w:tbl>
      <w:tblPr>
        <w:tblStyle w:val="Tablaconcuadrcula"/>
        <w:tblW w:w="0" w:type="auto"/>
        <w:tblInd w:w="805" w:type="dxa"/>
        <w:tblLook w:val="04A0" w:firstRow="1" w:lastRow="0" w:firstColumn="1" w:lastColumn="0" w:noHBand="0" w:noVBand="1"/>
      </w:tblPr>
      <w:tblGrid>
        <w:gridCol w:w="1170"/>
        <w:gridCol w:w="2070"/>
        <w:gridCol w:w="5305"/>
      </w:tblGrid>
      <w:tr w:rsidR="00005C0A" w:rsidTr="0037341D">
        <w:tc>
          <w:tcPr>
            <w:tcW w:w="1170" w:type="dxa"/>
          </w:tcPr>
          <w:p w:rsidR="00005C0A" w:rsidRDefault="00005C0A" w:rsidP="0037341D">
            <w:pPr>
              <w:rPr>
                <w:lang w:val="es-PE"/>
              </w:rPr>
            </w:pPr>
          </w:p>
        </w:tc>
        <w:tc>
          <w:tcPr>
            <w:tcW w:w="2070" w:type="dxa"/>
          </w:tcPr>
          <w:p w:rsidR="00005C0A" w:rsidRDefault="00005C0A" w:rsidP="0037341D">
            <w:pPr>
              <w:rPr>
                <w:lang w:val="es-PE"/>
              </w:rPr>
            </w:pPr>
            <w:r>
              <w:rPr>
                <w:lang w:val="es-PE"/>
              </w:rPr>
              <w:t>Envío</w:t>
            </w:r>
          </w:p>
        </w:tc>
        <w:tc>
          <w:tcPr>
            <w:tcW w:w="5305" w:type="dxa"/>
          </w:tcPr>
          <w:p w:rsidR="00005C0A" w:rsidRDefault="00005C0A" w:rsidP="0037341D">
            <w:pPr>
              <w:rPr>
                <w:lang w:val="es-PE"/>
              </w:rPr>
            </w:pPr>
            <w:r>
              <w:rPr>
                <w:lang w:val="es-PE"/>
              </w:rPr>
              <w:t>Respuesta</w:t>
            </w:r>
          </w:p>
        </w:tc>
      </w:tr>
      <w:tr w:rsidR="00005C0A" w:rsidRPr="006552A7" w:rsidTr="0037341D">
        <w:tc>
          <w:tcPr>
            <w:tcW w:w="1170" w:type="dxa"/>
          </w:tcPr>
          <w:p w:rsidR="00005C0A" w:rsidRDefault="00005C0A" w:rsidP="0037341D">
            <w:pPr>
              <w:rPr>
                <w:lang w:val="es-PE"/>
              </w:rPr>
            </w:pPr>
            <w:r>
              <w:rPr>
                <w:lang w:val="es-PE"/>
              </w:rPr>
              <w:t>Formato</w:t>
            </w:r>
          </w:p>
        </w:tc>
        <w:tc>
          <w:tcPr>
            <w:tcW w:w="2070" w:type="dxa"/>
          </w:tcPr>
          <w:p w:rsidR="00005C0A" w:rsidRDefault="00005C0A" w:rsidP="00163C08">
            <w:pPr>
              <w:rPr>
                <w:lang w:val="es-PE"/>
              </w:rPr>
            </w:pPr>
            <w:r>
              <w:rPr>
                <w:lang w:val="es-PE"/>
              </w:rPr>
              <w:t xml:space="preserve">Deberá enviar mensaje </w:t>
            </w:r>
            <w:r w:rsidR="00163C08">
              <w:rPr>
                <w:lang w:val="es-PE"/>
              </w:rPr>
              <w:t>DEM</w:t>
            </w:r>
          </w:p>
        </w:tc>
        <w:tc>
          <w:tcPr>
            <w:tcW w:w="5305" w:type="dxa"/>
          </w:tcPr>
          <w:p w:rsidR="00005C0A" w:rsidRDefault="00005C0A" w:rsidP="0037341D">
            <w:pPr>
              <w:rPr>
                <w:lang w:val="es-PE"/>
              </w:rPr>
            </w:pPr>
            <w:r>
              <w:rPr>
                <w:lang w:val="es-PE"/>
              </w:rPr>
              <w:t xml:space="preserve">Si el robot </w:t>
            </w:r>
            <w:r w:rsidR="00163C08">
              <w:rPr>
                <w:lang w:val="es-PE"/>
              </w:rPr>
              <w:t xml:space="preserve">está en la posición de Origen y tiene una </w:t>
            </w:r>
            <w:r>
              <w:rPr>
                <w:lang w:val="es-PE"/>
              </w:rPr>
              <w:t>moneda devolverá TRUE.</w:t>
            </w:r>
            <w:r w:rsidR="00163C08">
              <w:rPr>
                <w:lang w:val="es-PE"/>
              </w:rPr>
              <w:t xml:space="preserve"> Se debe sumar el puntaje logrado.</w:t>
            </w:r>
          </w:p>
          <w:p w:rsidR="00005C0A" w:rsidRDefault="00005C0A" w:rsidP="0037341D">
            <w:pPr>
              <w:rPr>
                <w:lang w:val="es-PE"/>
              </w:rPr>
            </w:pPr>
          </w:p>
          <w:p w:rsidR="00005C0A" w:rsidRDefault="00163C08" w:rsidP="0037341D">
            <w:pPr>
              <w:rPr>
                <w:lang w:val="es-PE"/>
              </w:rPr>
            </w:pPr>
            <w:r>
              <w:rPr>
                <w:lang w:val="es-PE"/>
              </w:rPr>
              <w:t>De lo contrario se volverá FALSE.</w:t>
            </w:r>
          </w:p>
          <w:p w:rsidR="00401D01" w:rsidRDefault="00401D01" w:rsidP="0037341D">
            <w:pPr>
              <w:rPr>
                <w:lang w:val="es-PE"/>
              </w:rPr>
            </w:pPr>
          </w:p>
          <w:p w:rsidR="00401D01" w:rsidRDefault="00401D01" w:rsidP="00401D01">
            <w:pPr>
              <w:rPr>
                <w:lang w:val="es-PE"/>
              </w:rPr>
            </w:pPr>
            <w:r>
              <w:rPr>
                <w:lang w:val="es-PE"/>
              </w:rPr>
              <w:t>Para excepciones retornará EX</w:t>
            </w:r>
          </w:p>
          <w:p w:rsidR="00163C08" w:rsidRDefault="00163C08" w:rsidP="00163C08">
            <w:pPr>
              <w:rPr>
                <w:lang w:val="es-PE"/>
              </w:rPr>
            </w:pPr>
          </w:p>
        </w:tc>
      </w:tr>
      <w:tr w:rsidR="00005C0A" w:rsidTr="0037341D">
        <w:tc>
          <w:tcPr>
            <w:tcW w:w="1170" w:type="dxa"/>
          </w:tcPr>
          <w:p w:rsidR="00005C0A" w:rsidRDefault="00005C0A" w:rsidP="0037341D">
            <w:pPr>
              <w:rPr>
                <w:lang w:val="es-PE"/>
              </w:rPr>
            </w:pPr>
            <w:r>
              <w:rPr>
                <w:lang w:val="es-PE"/>
              </w:rPr>
              <w:t>Ejemplo</w:t>
            </w:r>
          </w:p>
        </w:tc>
        <w:tc>
          <w:tcPr>
            <w:tcW w:w="2070" w:type="dxa"/>
          </w:tcPr>
          <w:p w:rsidR="00005C0A" w:rsidRDefault="00163C08" w:rsidP="0037341D">
            <w:pPr>
              <w:rPr>
                <w:lang w:val="es-PE"/>
              </w:rPr>
            </w:pPr>
            <w:r>
              <w:rPr>
                <w:lang w:val="es-PE"/>
              </w:rPr>
              <w:t>DEM</w:t>
            </w:r>
          </w:p>
        </w:tc>
        <w:tc>
          <w:tcPr>
            <w:tcW w:w="5305" w:type="dxa"/>
          </w:tcPr>
          <w:p w:rsidR="00005C0A" w:rsidRDefault="00163C08" w:rsidP="0037341D">
            <w:pPr>
              <w:rPr>
                <w:lang w:val="es-PE"/>
              </w:rPr>
            </w:pPr>
            <w:r>
              <w:rPr>
                <w:lang w:val="es-PE"/>
              </w:rPr>
              <w:t>TRUE</w:t>
            </w:r>
          </w:p>
        </w:tc>
      </w:tr>
    </w:tbl>
    <w:p w:rsidR="00005C0A" w:rsidRDefault="00005C0A" w:rsidP="001814FF">
      <w:pPr>
        <w:ind w:left="360"/>
        <w:rPr>
          <w:ins w:id="47" w:author="Erick Neemias Atencio Reyes" w:date="2013-11-10T11:07:00Z"/>
          <w:lang w:val="es-PE"/>
        </w:rPr>
      </w:pPr>
    </w:p>
    <w:p w:rsidR="00A36160" w:rsidRPr="00163C08" w:rsidRDefault="00A36160">
      <w:pPr>
        <w:pStyle w:val="Prrafodelista"/>
        <w:numPr>
          <w:ilvl w:val="1"/>
          <w:numId w:val="1"/>
        </w:numPr>
        <w:rPr>
          <w:ins w:id="48" w:author="Erick Neemias Atencio Reyes" w:date="2013-11-10T11:07:00Z"/>
          <w:b/>
          <w:lang w:val="es-PE"/>
        </w:rPr>
        <w:pPrChange w:id="49" w:author="Erick Neemias Atencio Reyes" w:date="2013-11-10T11:07:00Z">
          <w:pPr>
            <w:pStyle w:val="Prrafodelista"/>
            <w:numPr>
              <w:ilvl w:val="1"/>
              <w:numId w:val="11"/>
            </w:numPr>
            <w:ind w:left="792" w:hanging="432"/>
          </w:pPr>
        </w:pPrChange>
      </w:pPr>
      <w:ins w:id="50" w:author="Erick Neemias Atencio Reyes" w:date="2013-11-10T11:07:00Z">
        <w:r>
          <w:rPr>
            <w:b/>
            <w:lang w:val="es-PE"/>
          </w:rPr>
          <w:t xml:space="preserve">Coger Tesoro: </w:t>
        </w:r>
        <w:r>
          <w:rPr>
            <w:lang w:val="es-PE"/>
          </w:rPr>
          <w:t xml:space="preserve">El Robot </w:t>
        </w:r>
        <w:proofErr w:type="spellStart"/>
        <w:r>
          <w:rPr>
            <w:lang w:val="es-PE"/>
          </w:rPr>
          <w:t>recoje</w:t>
        </w:r>
        <w:proofErr w:type="spellEnd"/>
        <w:r>
          <w:rPr>
            <w:lang w:val="es-PE"/>
          </w:rPr>
          <w:t xml:space="preserve"> el tesoro</w:t>
        </w:r>
      </w:ins>
    </w:p>
    <w:p w:rsidR="00A36160" w:rsidRPr="00163C08" w:rsidRDefault="00A36160" w:rsidP="00A36160">
      <w:pPr>
        <w:ind w:left="360"/>
        <w:rPr>
          <w:ins w:id="51" w:author="Erick Neemias Atencio Reyes" w:date="2013-11-10T11:07:00Z"/>
          <w:lang w:val="es-PE"/>
        </w:rPr>
      </w:pPr>
      <w:ins w:id="52" w:author="Erick Neemias Atencio Reyes" w:date="2013-11-10T11:07:00Z">
        <w:r w:rsidRPr="00163C08">
          <w:rPr>
            <w:lang w:val="es-PE"/>
          </w:rPr>
          <w:t xml:space="preserve">Método para </w:t>
        </w:r>
        <w:r>
          <w:rPr>
            <w:lang w:val="es-PE"/>
          </w:rPr>
          <w:t>SOLO para robot recolector</w:t>
        </w:r>
      </w:ins>
      <w:ins w:id="53" w:author="Erick Neemias Atencio Reyes" w:date="2013-11-10T11:09:00Z">
        <w:r>
          <w:rPr>
            <w:lang w:val="es-PE"/>
          </w:rPr>
          <w:t>/terrestre</w:t>
        </w:r>
      </w:ins>
      <w:ins w:id="54" w:author="Erick Neemias Atencio Reyes" w:date="2013-11-10T11:07:00Z">
        <w:r w:rsidRPr="00163C08">
          <w:rPr>
            <w:lang w:val="es-PE"/>
          </w:rPr>
          <w:t>.</w:t>
        </w:r>
      </w:ins>
    </w:p>
    <w:tbl>
      <w:tblPr>
        <w:tblStyle w:val="Tablaconcuadrcula"/>
        <w:tblW w:w="0" w:type="auto"/>
        <w:tblInd w:w="805" w:type="dxa"/>
        <w:tblLook w:val="04A0" w:firstRow="1" w:lastRow="0" w:firstColumn="1" w:lastColumn="0" w:noHBand="0" w:noVBand="1"/>
      </w:tblPr>
      <w:tblGrid>
        <w:gridCol w:w="1170"/>
        <w:gridCol w:w="2070"/>
        <w:gridCol w:w="5305"/>
      </w:tblGrid>
      <w:tr w:rsidR="00A36160" w:rsidTr="007B1FCD">
        <w:trPr>
          <w:ins w:id="55" w:author="Erick Neemias Atencio Reyes" w:date="2013-11-10T11:07:00Z"/>
        </w:trPr>
        <w:tc>
          <w:tcPr>
            <w:tcW w:w="1170" w:type="dxa"/>
          </w:tcPr>
          <w:p w:rsidR="00A36160" w:rsidRDefault="00A36160" w:rsidP="007B1FCD">
            <w:pPr>
              <w:rPr>
                <w:ins w:id="56" w:author="Erick Neemias Atencio Reyes" w:date="2013-11-10T11:07:00Z"/>
                <w:lang w:val="es-PE"/>
              </w:rPr>
            </w:pPr>
          </w:p>
        </w:tc>
        <w:tc>
          <w:tcPr>
            <w:tcW w:w="2070" w:type="dxa"/>
          </w:tcPr>
          <w:p w:rsidR="00A36160" w:rsidRDefault="00A36160" w:rsidP="007B1FCD">
            <w:pPr>
              <w:rPr>
                <w:ins w:id="57" w:author="Erick Neemias Atencio Reyes" w:date="2013-11-10T11:07:00Z"/>
                <w:lang w:val="es-PE"/>
              </w:rPr>
            </w:pPr>
            <w:ins w:id="58" w:author="Erick Neemias Atencio Reyes" w:date="2013-11-10T11:07:00Z">
              <w:r>
                <w:rPr>
                  <w:lang w:val="es-PE"/>
                </w:rPr>
                <w:t>Envío</w:t>
              </w:r>
            </w:ins>
          </w:p>
        </w:tc>
        <w:tc>
          <w:tcPr>
            <w:tcW w:w="5305" w:type="dxa"/>
          </w:tcPr>
          <w:p w:rsidR="00A36160" w:rsidRDefault="00A36160" w:rsidP="007B1FCD">
            <w:pPr>
              <w:rPr>
                <w:ins w:id="59" w:author="Erick Neemias Atencio Reyes" w:date="2013-11-10T11:07:00Z"/>
                <w:lang w:val="es-PE"/>
              </w:rPr>
            </w:pPr>
            <w:ins w:id="60" w:author="Erick Neemias Atencio Reyes" w:date="2013-11-10T11:07:00Z">
              <w:r>
                <w:rPr>
                  <w:lang w:val="es-PE"/>
                </w:rPr>
                <w:t>Respuesta</w:t>
              </w:r>
            </w:ins>
          </w:p>
        </w:tc>
      </w:tr>
      <w:tr w:rsidR="00A36160" w:rsidRPr="006552A7" w:rsidTr="007B1FCD">
        <w:trPr>
          <w:ins w:id="61" w:author="Erick Neemias Atencio Reyes" w:date="2013-11-10T11:07:00Z"/>
        </w:trPr>
        <w:tc>
          <w:tcPr>
            <w:tcW w:w="1170" w:type="dxa"/>
          </w:tcPr>
          <w:p w:rsidR="00A36160" w:rsidRDefault="00A36160" w:rsidP="007B1FCD">
            <w:pPr>
              <w:rPr>
                <w:ins w:id="62" w:author="Erick Neemias Atencio Reyes" w:date="2013-11-10T11:07:00Z"/>
                <w:lang w:val="es-PE"/>
              </w:rPr>
            </w:pPr>
            <w:ins w:id="63" w:author="Erick Neemias Atencio Reyes" w:date="2013-11-10T11:07:00Z">
              <w:r>
                <w:rPr>
                  <w:lang w:val="es-PE"/>
                </w:rPr>
                <w:t>Formato</w:t>
              </w:r>
            </w:ins>
          </w:p>
        </w:tc>
        <w:tc>
          <w:tcPr>
            <w:tcW w:w="2070" w:type="dxa"/>
          </w:tcPr>
          <w:p w:rsidR="00A36160" w:rsidRDefault="00A36160" w:rsidP="00B5593E">
            <w:pPr>
              <w:rPr>
                <w:ins w:id="64" w:author="Erick Neemias Atencio Reyes" w:date="2013-11-10T11:07:00Z"/>
                <w:lang w:val="es-PE"/>
              </w:rPr>
            </w:pPr>
            <w:ins w:id="65" w:author="Erick Neemias Atencio Reyes" w:date="2013-11-10T11:07:00Z">
              <w:r>
                <w:rPr>
                  <w:lang w:val="es-PE"/>
                </w:rPr>
                <w:t>Deberá enviar mensaje COT</w:t>
              </w:r>
            </w:ins>
          </w:p>
        </w:tc>
        <w:tc>
          <w:tcPr>
            <w:tcW w:w="5305" w:type="dxa"/>
          </w:tcPr>
          <w:p w:rsidR="00A36160" w:rsidRDefault="00A36160" w:rsidP="007B1FCD">
            <w:pPr>
              <w:rPr>
                <w:ins w:id="66" w:author="Erick Neemias Atencio Reyes" w:date="2013-11-10T11:07:00Z"/>
                <w:lang w:val="es-PE"/>
              </w:rPr>
            </w:pPr>
            <w:ins w:id="67" w:author="Erick Neemias Atencio Reyes" w:date="2013-11-10T11:07:00Z">
              <w:r>
                <w:rPr>
                  <w:lang w:val="es-PE"/>
                </w:rPr>
                <w:t xml:space="preserve">Si el robot tiene capacidad </w:t>
              </w:r>
            </w:ins>
            <w:ins w:id="68" w:author="Erick Neemias Atencio Reyes" w:date="2013-11-10T11:08:00Z">
              <w:r>
                <w:rPr>
                  <w:lang w:val="es-PE"/>
                </w:rPr>
                <w:t xml:space="preserve">disponible para poder recoger el tesoro y adicionalmente, está en una </w:t>
              </w:r>
            </w:ins>
            <w:ins w:id="69" w:author="Erick Neemias Atencio Reyes" w:date="2013-11-10T11:07:00Z">
              <w:r>
                <w:rPr>
                  <w:lang w:val="es-PE"/>
                </w:rPr>
                <w:t xml:space="preserve">casilla donde hay </w:t>
              </w:r>
              <w:del w:id="70" w:author="Enrique Huamán Álvarez" w:date="2013-11-17T12:51:00Z">
                <w:r w:rsidDel="00B5593E">
                  <w:rPr>
                    <w:lang w:val="es-PE"/>
                  </w:rPr>
                  <w:delText>una</w:delText>
                </w:r>
              </w:del>
            </w:ins>
            <w:ins w:id="71" w:author="Enrique Huamán Álvarez" w:date="2013-11-17T12:51:00Z">
              <w:r w:rsidR="00B5593E">
                <w:rPr>
                  <w:lang w:val="es-PE"/>
                </w:rPr>
                <w:t>un</w:t>
              </w:r>
            </w:ins>
            <w:ins w:id="72" w:author="Erick Neemias Atencio Reyes" w:date="2013-11-10T11:07:00Z">
              <w:r>
                <w:rPr>
                  <w:lang w:val="es-PE"/>
                </w:rPr>
                <w:t xml:space="preserve"> </w:t>
              </w:r>
            </w:ins>
            <w:ins w:id="73" w:author="Erick Neemias Atencio Reyes" w:date="2013-11-10T11:08:00Z">
              <w:r>
                <w:rPr>
                  <w:lang w:val="es-PE"/>
                </w:rPr>
                <w:t xml:space="preserve">tesoro </w:t>
              </w:r>
            </w:ins>
            <w:ins w:id="74" w:author="Erick Neemias Atencio Reyes" w:date="2013-11-10T11:07:00Z">
              <w:r>
                <w:rPr>
                  <w:lang w:val="es-PE"/>
                </w:rPr>
                <w:t>se devolverá TRUE</w:t>
              </w:r>
            </w:ins>
            <w:ins w:id="75" w:author="Enrique Huamán Álvarez" w:date="2013-11-17T12:51:00Z">
              <w:r w:rsidR="00B5593E">
                <w:rPr>
                  <w:lang w:val="es-PE"/>
                </w:rPr>
                <w:t>, seguido por el peso y valor del tesoro separado por comas</w:t>
              </w:r>
            </w:ins>
            <w:ins w:id="76" w:author="Erick Neemias Atencio Reyes" w:date="2013-11-10T11:07:00Z">
              <w:del w:id="77" w:author="Enrique Huamán Álvarez" w:date="2013-11-17T12:51:00Z">
                <w:r w:rsidDel="00B5593E">
                  <w:rPr>
                    <w:lang w:val="es-PE"/>
                  </w:rPr>
                  <w:delText>.</w:delText>
                </w:r>
              </w:del>
            </w:ins>
          </w:p>
          <w:p w:rsidR="00A36160" w:rsidRDefault="00A36160" w:rsidP="007B1FCD">
            <w:pPr>
              <w:rPr>
                <w:ins w:id="78" w:author="Erick Neemias Atencio Reyes" w:date="2013-11-10T11:07:00Z"/>
                <w:lang w:val="es-PE"/>
              </w:rPr>
            </w:pPr>
          </w:p>
          <w:p w:rsidR="00A36160" w:rsidRDefault="00A36160" w:rsidP="007B1FCD">
            <w:pPr>
              <w:rPr>
                <w:ins w:id="79" w:author="Erick Neemias Atencio Reyes" w:date="2013-11-10T11:08:00Z"/>
                <w:lang w:val="es-PE"/>
              </w:rPr>
            </w:pPr>
            <w:ins w:id="80" w:author="Erick Neemias Atencio Reyes" w:date="2013-11-10T11:07:00Z">
              <w:r>
                <w:rPr>
                  <w:lang w:val="es-PE"/>
                </w:rPr>
                <w:t xml:space="preserve">Si no existe moneda en la casilla se devolverá FALSE. </w:t>
              </w:r>
            </w:ins>
          </w:p>
          <w:p w:rsidR="00A36160" w:rsidRDefault="00A36160" w:rsidP="007B1FCD">
            <w:pPr>
              <w:rPr>
                <w:ins w:id="81" w:author="Erick Neemias Atencio Reyes" w:date="2013-11-10T11:08:00Z"/>
                <w:lang w:val="es-PE"/>
              </w:rPr>
            </w:pPr>
          </w:p>
          <w:p w:rsidR="00A36160" w:rsidRDefault="00A36160" w:rsidP="00A36160">
            <w:pPr>
              <w:rPr>
                <w:ins w:id="82" w:author="Erick Neemias Atencio Reyes" w:date="2013-11-10T11:07:00Z"/>
                <w:lang w:val="es-PE"/>
              </w:rPr>
            </w:pPr>
            <w:ins w:id="83" w:author="Erick Neemias Atencio Reyes" w:date="2013-11-10T11:08:00Z">
              <w:r>
                <w:rPr>
                  <w:lang w:val="es-PE"/>
                </w:rPr>
                <w:t xml:space="preserve">Si no hay suficiente capacidad para poder recoger el tesoro se devolverá </w:t>
              </w:r>
            </w:ins>
            <w:ins w:id="84" w:author="Erick Neemias Atencio Reyes" w:date="2013-11-10T11:07:00Z">
              <w:r>
                <w:rPr>
                  <w:lang w:val="es-PE"/>
                </w:rPr>
                <w:t>ERROR</w:t>
              </w:r>
            </w:ins>
          </w:p>
          <w:p w:rsidR="00A36160" w:rsidRDefault="00A36160" w:rsidP="007B1FCD">
            <w:pPr>
              <w:rPr>
                <w:ins w:id="85" w:author="Erick Neemias Atencio Reyes" w:date="2013-11-10T11:07:00Z"/>
                <w:lang w:val="es-PE"/>
              </w:rPr>
            </w:pPr>
          </w:p>
          <w:p w:rsidR="00A36160" w:rsidRDefault="00A36160" w:rsidP="007B1FCD">
            <w:pPr>
              <w:rPr>
                <w:ins w:id="86" w:author="Erick Neemias Atencio Reyes" w:date="2013-11-10T11:07:00Z"/>
                <w:lang w:val="es-PE"/>
              </w:rPr>
            </w:pPr>
            <w:ins w:id="87" w:author="Erick Neemias Atencio Reyes" w:date="2013-11-10T11:07:00Z">
              <w:r>
                <w:rPr>
                  <w:lang w:val="es-PE"/>
                </w:rPr>
                <w:t>Si el fuego</w:t>
              </w:r>
            </w:ins>
            <w:ins w:id="88" w:author="Erick Neemias Atencio Reyes" w:date="2013-11-10T11:09:00Z">
              <w:r>
                <w:rPr>
                  <w:lang w:val="es-PE"/>
                </w:rPr>
                <w:t xml:space="preserve"> </w:t>
              </w:r>
            </w:ins>
            <w:ins w:id="89" w:author="Erick Neemias Atencio Reyes" w:date="2013-11-10T11:07:00Z">
              <w:r>
                <w:rPr>
                  <w:lang w:val="es-PE"/>
                </w:rPr>
                <w:t xml:space="preserve">lo alcanza en la posición actual se devolverá </w:t>
              </w:r>
              <w:r>
                <w:rPr>
                  <w:lang w:val="es-PE"/>
                </w:rPr>
                <w:lastRenderedPageBreak/>
                <w:t>el mensaje: DEAD</w:t>
              </w:r>
            </w:ins>
          </w:p>
          <w:p w:rsidR="00A36160" w:rsidRDefault="00A36160" w:rsidP="007B1FCD">
            <w:pPr>
              <w:rPr>
                <w:ins w:id="90" w:author="Erick Neemias Atencio Reyes" w:date="2013-11-10T11:07:00Z"/>
                <w:lang w:val="es-PE"/>
              </w:rPr>
            </w:pPr>
          </w:p>
          <w:p w:rsidR="00A36160" w:rsidRDefault="00A36160" w:rsidP="007B1FCD">
            <w:pPr>
              <w:rPr>
                <w:ins w:id="91" w:author="Erick Neemias Atencio Reyes" w:date="2013-11-10T11:07:00Z"/>
                <w:lang w:val="es-PE"/>
              </w:rPr>
            </w:pPr>
            <w:ins w:id="92" w:author="Erick Neemias Atencio Reyes" w:date="2013-11-10T11:07:00Z">
              <w:r>
                <w:rPr>
                  <w:lang w:val="es-PE"/>
                </w:rPr>
                <w:t>Para excepciones retornará EX</w:t>
              </w:r>
            </w:ins>
          </w:p>
          <w:p w:rsidR="00A36160" w:rsidRDefault="00A36160" w:rsidP="007B1FCD">
            <w:pPr>
              <w:rPr>
                <w:ins w:id="93" w:author="Erick Neemias Atencio Reyes" w:date="2013-11-10T11:07:00Z"/>
                <w:lang w:val="es-PE"/>
              </w:rPr>
            </w:pPr>
          </w:p>
        </w:tc>
      </w:tr>
      <w:tr w:rsidR="00A36160" w:rsidTr="007B1FCD">
        <w:trPr>
          <w:ins w:id="94" w:author="Erick Neemias Atencio Reyes" w:date="2013-11-10T11:07:00Z"/>
        </w:trPr>
        <w:tc>
          <w:tcPr>
            <w:tcW w:w="1170" w:type="dxa"/>
          </w:tcPr>
          <w:p w:rsidR="00A36160" w:rsidRDefault="00A36160" w:rsidP="007B1FCD">
            <w:pPr>
              <w:rPr>
                <w:ins w:id="95" w:author="Erick Neemias Atencio Reyes" w:date="2013-11-10T11:07:00Z"/>
                <w:lang w:val="es-PE"/>
              </w:rPr>
            </w:pPr>
            <w:ins w:id="96" w:author="Erick Neemias Atencio Reyes" w:date="2013-11-10T11:07:00Z">
              <w:r>
                <w:rPr>
                  <w:lang w:val="es-PE"/>
                </w:rPr>
                <w:lastRenderedPageBreak/>
                <w:t>Ejemplo</w:t>
              </w:r>
            </w:ins>
          </w:p>
        </w:tc>
        <w:tc>
          <w:tcPr>
            <w:tcW w:w="2070" w:type="dxa"/>
          </w:tcPr>
          <w:p w:rsidR="00A36160" w:rsidRDefault="00A36160" w:rsidP="007B1FCD">
            <w:pPr>
              <w:rPr>
                <w:ins w:id="97" w:author="Erick Neemias Atencio Reyes" w:date="2013-11-10T11:07:00Z"/>
                <w:lang w:val="es-PE"/>
              </w:rPr>
            </w:pPr>
            <w:ins w:id="98" w:author="Erick Neemias Atencio Reyes" w:date="2013-11-10T11:09:00Z">
              <w:r>
                <w:rPr>
                  <w:lang w:val="es-PE"/>
                </w:rPr>
                <w:t>COT</w:t>
              </w:r>
            </w:ins>
          </w:p>
        </w:tc>
        <w:tc>
          <w:tcPr>
            <w:tcW w:w="5305" w:type="dxa"/>
          </w:tcPr>
          <w:p w:rsidR="00A36160" w:rsidRDefault="00A36160" w:rsidP="007B1FCD">
            <w:pPr>
              <w:rPr>
                <w:ins w:id="99" w:author="Erick Neemias Atencio Reyes" w:date="2013-11-10T11:07:00Z"/>
                <w:lang w:val="es-PE"/>
              </w:rPr>
            </w:pPr>
            <w:ins w:id="100" w:author="Erick Neemias Atencio Reyes" w:date="2013-11-10T11:09:00Z">
              <w:r>
                <w:rPr>
                  <w:lang w:val="es-PE"/>
                </w:rPr>
                <w:t>TRUE</w:t>
              </w:r>
            </w:ins>
            <w:ins w:id="101" w:author="Enrique Huamán Álvarez" w:date="2013-11-17T12:51:00Z">
              <w:r w:rsidR="00B5593E">
                <w:rPr>
                  <w:lang w:val="es-PE"/>
                </w:rPr>
                <w:t>,6,2</w:t>
              </w:r>
            </w:ins>
          </w:p>
        </w:tc>
      </w:tr>
    </w:tbl>
    <w:p w:rsidR="00A36160" w:rsidRDefault="00A36160" w:rsidP="00A36160">
      <w:pPr>
        <w:ind w:left="360"/>
        <w:rPr>
          <w:ins w:id="102" w:author="Erick Neemias Atencio Reyes" w:date="2013-11-10T11:07:00Z"/>
          <w:lang w:val="es-PE"/>
        </w:rPr>
      </w:pPr>
    </w:p>
    <w:p w:rsidR="00A36160" w:rsidRPr="00163C08" w:rsidRDefault="00A36160">
      <w:pPr>
        <w:pStyle w:val="Prrafodelista"/>
        <w:numPr>
          <w:ilvl w:val="1"/>
          <w:numId w:val="1"/>
        </w:numPr>
        <w:rPr>
          <w:ins w:id="103" w:author="Erick Neemias Atencio Reyes" w:date="2013-11-10T11:07:00Z"/>
          <w:b/>
          <w:lang w:val="es-PE"/>
        </w:rPr>
        <w:pPrChange w:id="104" w:author="Erick Neemias Atencio Reyes" w:date="2013-11-10T11:07:00Z">
          <w:pPr>
            <w:pStyle w:val="Prrafodelista"/>
            <w:numPr>
              <w:ilvl w:val="1"/>
              <w:numId w:val="11"/>
            </w:numPr>
            <w:ind w:left="792" w:hanging="432"/>
          </w:pPr>
        </w:pPrChange>
      </w:pPr>
      <w:ins w:id="105" w:author="Erick Neemias Atencio Reyes" w:date="2013-11-10T11:07:00Z">
        <w:r>
          <w:rPr>
            <w:b/>
            <w:lang w:val="es-PE"/>
          </w:rPr>
          <w:t xml:space="preserve">Dejar </w:t>
        </w:r>
      </w:ins>
      <w:ins w:id="106" w:author="Erick Neemias Atencio Reyes" w:date="2013-11-10T11:09:00Z">
        <w:r>
          <w:rPr>
            <w:b/>
            <w:lang w:val="es-PE"/>
          </w:rPr>
          <w:t>Tesoros</w:t>
        </w:r>
      </w:ins>
      <w:ins w:id="107" w:author="Erick Neemias Atencio Reyes" w:date="2013-11-10T11:07:00Z">
        <w:r>
          <w:rPr>
            <w:b/>
            <w:lang w:val="es-PE"/>
          </w:rPr>
          <w:t xml:space="preserve">: </w:t>
        </w:r>
        <w:r>
          <w:rPr>
            <w:lang w:val="es-PE"/>
          </w:rPr>
          <w:t xml:space="preserve">El Robot tratará </w:t>
        </w:r>
      </w:ins>
      <w:ins w:id="108" w:author="Erick Neemias Atencio Reyes" w:date="2013-11-10T11:09:00Z">
        <w:r>
          <w:rPr>
            <w:lang w:val="es-PE"/>
          </w:rPr>
          <w:t xml:space="preserve">de dejar todos los tesoros recolectados en </w:t>
        </w:r>
      </w:ins>
      <w:ins w:id="109" w:author="Erick Neemias Atencio Reyes" w:date="2013-11-10T11:07:00Z">
        <w:r>
          <w:rPr>
            <w:lang w:val="es-PE"/>
          </w:rPr>
          <w:t>la base.</w:t>
        </w:r>
      </w:ins>
    </w:p>
    <w:p w:rsidR="00A36160" w:rsidRPr="00163C08" w:rsidRDefault="00A36160" w:rsidP="00A36160">
      <w:pPr>
        <w:ind w:left="360"/>
        <w:rPr>
          <w:ins w:id="110" w:author="Erick Neemias Atencio Reyes" w:date="2013-11-10T11:07:00Z"/>
          <w:lang w:val="es-PE"/>
        </w:rPr>
      </w:pPr>
      <w:ins w:id="111" w:author="Erick Neemias Atencio Reyes" w:date="2013-11-10T11:07:00Z">
        <w:r w:rsidRPr="00163C08">
          <w:rPr>
            <w:lang w:val="es-PE"/>
          </w:rPr>
          <w:t xml:space="preserve">Método para </w:t>
        </w:r>
        <w:r>
          <w:rPr>
            <w:lang w:val="es-PE"/>
          </w:rPr>
          <w:t xml:space="preserve">SOLO para robot </w:t>
        </w:r>
      </w:ins>
      <w:ins w:id="112" w:author="Erick Neemias Atencio Reyes" w:date="2013-11-10T11:09:00Z">
        <w:r>
          <w:rPr>
            <w:lang w:val="es-PE"/>
          </w:rPr>
          <w:t>recolector/terrestre</w:t>
        </w:r>
      </w:ins>
      <w:ins w:id="113" w:author="Erick Neemias Atencio Reyes" w:date="2013-11-10T11:07:00Z">
        <w:r w:rsidRPr="00163C08">
          <w:rPr>
            <w:lang w:val="es-PE"/>
          </w:rPr>
          <w:t>.</w:t>
        </w:r>
      </w:ins>
    </w:p>
    <w:tbl>
      <w:tblPr>
        <w:tblStyle w:val="Tablaconcuadrcula"/>
        <w:tblW w:w="0" w:type="auto"/>
        <w:tblInd w:w="805" w:type="dxa"/>
        <w:tblLook w:val="04A0" w:firstRow="1" w:lastRow="0" w:firstColumn="1" w:lastColumn="0" w:noHBand="0" w:noVBand="1"/>
      </w:tblPr>
      <w:tblGrid>
        <w:gridCol w:w="1170"/>
        <w:gridCol w:w="2070"/>
        <w:gridCol w:w="5305"/>
      </w:tblGrid>
      <w:tr w:rsidR="00A36160" w:rsidTr="007B1FCD">
        <w:trPr>
          <w:ins w:id="114" w:author="Erick Neemias Atencio Reyes" w:date="2013-11-10T11:07:00Z"/>
        </w:trPr>
        <w:tc>
          <w:tcPr>
            <w:tcW w:w="1170" w:type="dxa"/>
          </w:tcPr>
          <w:p w:rsidR="00A36160" w:rsidRDefault="00A36160" w:rsidP="007B1FCD">
            <w:pPr>
              <w:rPr>
                <w:ins w:id="115" w:author="Erick Neemias Atencio Reyes" w:date="2013-11-10T11:07:00Z"/>
                <w:lang w:val="es-PE"/>
              </w:rPr>
            </w:pPr>
          </w:p>
        </w:tc>
        <w:tc>
          <w:tcPr>
            <w:tcW w:w="2070" w:type="dxa"/>
          </w:tcPr>
          <w:p w:rsidR="00A36160" w:rsidRDefault="00A36160" w:rsidP="007B1FCD">
            <w:pPr>
              <w:rPr>
                <w:ins w:id="116" w:author="Erick Neemias Atencio Reyes" w:date="2013-11-10T11:07:00Z"/>
                <w:lang w:val="es-PE"/>
              </w:rPr>
            </w:pPr>
            <w:ins w:id="117" w:author="Erick Neemias Atencio Reyes" w:date="2013-11-10T11:07:00Z">
              <w:r>
                <w:rPr>
                  <w:lang w:val="es-PE"/>
                </w:rPr>
                <w:t>Envío</w:t>
              </w:r>
            </w:ins>
          </w:p>
        </w:tc>
        <w:tc>
          <w:tcPr>
            <w:tcW w:w="5305" w:type="dxa"/>
          </w:tcPr>
          <w:p w:rsidR="00A36160" w:rsidRDefault="00A36160" w:rsidP="007B1FCD">
            <w:pPr>
              <w:rPr>
                <w:ins w:id="118" w:author="Erick Neemias Atencio Reyes" w:date="2013-11-10T11:07:00Z"/>
                <w:lang w:val="es-PE"/>
              </w:rPr>
            </w:pPr>
            <w:ins w:id="119" w:author="Erick Neemias Atencio Reyes" w:date="2013-11-10T11:07:00Z">
              <w:r>
                <w:rPr>
                  <w:lang w:val="es-PE"/>
                </w:rPr>
                <w:t>Respuesta</w:t>
              </w:r>
            </w:ins>
          </w:p>
        </w:tc>
      </w:tr>
      <w:tr w:rsidR="00A36160" w:rsidRPr="006552A7" w:rsidTr="007B1FCD">
        <w:trPr>
          <w:ins w:id="120" w:author="Erick Neemias Atencio Reyes" w:date="2013-11-10T11:07:00Z"/>
        </w:trPr>
        <w:tc>
          <w:tcPr>
            <w:tcW w:w="1170" w:type="dxa"/>
          </w:tcPr>
          <w:p w:rsidR="00A36160" w:rsidRDefault="00A36160" w:rsidP="007B1FCD">
            <w:pPr>
              <w:rPr>
                <w:ins w:id="121" w:author="Erick Neemias Atencio Reyes" w:date="2013-11-10T11:07:00Z"/>
                <w:lang w:val="es-PE"/>
              </w:rPr>
            </w:pPr>
            <w:ins w:id="122" w:author="Erick Neemias Atencio Reyes" w:date="2013-11-10T11:07:00Z">
              <w:r>
                <w:rPr>
                  <w:lang w:val="es-PE"/>
                </w:rPr>
                <w:t>Formato</w:t>
              </w:r>
            </w:ins>
          </w:p>
        </w:tc>
        <w:tc>
          <w:tcPr>
            <w:tcW w:w="2070" w:type="dxa"/>
          </w:tcPr>
          <w:p w:rsidR="00A36160" w:rsidRDefault="00A36160" w:rsidP="00A36160">
            <w:pPr>
              <w:rPr>
                <w:ins w:id="123" w:author="Erick Neemias Atencio Reyes" w:date="2013-11-10T11:07:00Z"/>
                <w:lang w:val="es-PE"/>
              </w:rPr>
            </w:pPr>
            <w:ins w:id="124" w:author="Erick Neemias Atencio Reyes" w:date="2013-11-10T11:07:00Z">
              <w:r>
                <w:rPr>
                  <w:lang w:val="es-PE"/>
                </w:rPr>
                <w:t xml:space="preserve">Deberá enviar mensaje </w:t>
              </w:r>
            </w:ins>
            <w:ins w:id="125" w:author="Erick Neemias Atencio Reyes" w:date="2013-11-10T11:09:00Z">
              <w:r>
                <w:rPr>
                  <w:lang w:val="es-PE"/>
                </w:rPr>
                <w:t>DET</w:t>
              </w:r>
            </w:ins>
          </w:p>
        </w:tc>
        <w:tc>
          <w:tcPr>
            <w:tcW w:w="5305" w:type="dxa"/>
          </w:tcPr>
          <w:p w:rsidR="00A36160" w:rsidRDefault="00A36160" w:rsidP="007B1FCD">
            <w:pPr>
              <w:rPr>
                <w:ins w:id="126" w:author="Erick Neemias Atencio Reyes" w:date="2013-11-10T11:07:00Z"/>
                <w:lang w:val="es-PE"/>
              </w:rPr>
            </w:pPr>
            <w:ins w:id="127" w:author="Erick Neemias Atencio Reyes" w:date="2013-11-10T11:07:00Z">
              <w:r>
                <w:rPr>
                  <w:lang w:val="es-PE"/>
                </w:rPr>
                <w:t xml:space="preserve">Si el robot está en la posición de Origen y tiene </w:t>
              </w:r>
            </w:ins>
            <w:ins w:id="128" w:author="Erick Neemias Atencio Reyes" w:date="2013-11-10T11:09:00Z">
              <w:r>
                <w:rPr>
                  <w:lang w:val="es-PE"/>
                </w:rPr>
                <w:t>uno o más tesoros</w:t>
              </w:r>
            </w:ins>
            <w:ins w:id="129" w:author="Enrique Huamán Álvarez" w:date="2013-11-17T12:51:00Z">
              <w:r w:rsidR="00B5593E">
                <w:rPr>
                  <w:lang w:val="es-PE"/>
                </w:rPr>
                <w:t>, se</w:t>
              </w:r>
            </w:ins>
            <w:ins w:id="130" w:author="Erick Neemias Atencio Reyes" w:date="2013-11-10T11:09:00Z">
              <w:r>
                <w:rPr>
                  <w:lang w:val="es-PE"/>
                </w:rPr>
                <w:t xml:space="preserve"> </w:t>
              </w:r>
            </w:ins>
            <w:ins w:id="131" w:author="Erick Neemias Atencio Reyes" w:date="2013-11-10T11:10:00Z">
              <w:r>
                <w:rPr>
                  <w:lang w:val="es-PE"/>
                </w:rPr>
                <w:t>devolverá el mensaje</w:t>
              </w:r>
            </w:ins>
            <w:ins w:id="132" w:author="Erick Neemias Atencio Reyes" w:date="2013-11-10T11:07:00Z">
              <w:r>
                <w:rPr>
                  <w:lang w:val="es-PE"/>
                </w:rPr>
                <w:t xml:space="preserve"> TRUE. Se debe sumar el puntaje logrado.</w:t>
              </w:r>
            </w:ins>
          </w:p>
          <w:p w:rsidR="00A36160" w:rsidRDefault="00A36160" w:rsidP="007B1FCD">
            <w:pPr>
              <w:rPr>
                <w:ins w:id="133" w:author="Erick Neemias Atencio Reyes" w:date="2013-11-10T11:07:00Z"/>
                <w:lang w:val="es-PE"/>
              </w:rPr>
            </w:pPr>
          </w:p>
          <w:p w:rsidR="00A36160" w:rsidRDefault="00A36160" w:rsidP="007B1FCD">
            <w:pPr>
              <w:rPr>
                <w:ins w:id="134" w:author="Erick Neemias Atencio Reyes" w:date="2013-11-10T11:07:00Z"/>
                <w:lang w:val="es-PE"/>
              </w:rPr>
            </w:pPr>
            <w:ins w:id="135" w:author="Erick Neemias Atencio Reyes" w:date="2013-11-10T11:07:00Z">
              <w:r>
                <w:rPr>
                  <w:lang w:val="es-PE"/>
                </w:rPr>
                <w:t>De lo contrario se volverá FALSE.</w:t>
              </w:r>
            </w:ins>
          </w:p>
          <w:p w:rsidR="00A36160" w:rsidRDefault="00A36160" w:rsidP="007B1FCD">
            <w:pPr>
              <w:rPr>
                <w:ins w:id="136" w:author="Erick Neemias Atencio Reyes" w:date="2013-11-10T11:07:00Z"/>
                <w:lang w:val="es-PE"/>
              </w:rPr>
            </w:pPr>
          </w:p>
          <w:p w:rsidR="00A36160" w:rsidRDefault="00A36160" w:rsidP="007B1FCD">
            <w:pPr>
              <w:rPr>
                <w:ins w:id="137" w:author="Erick Neemias Atencio Reyes" w:date="2013-11-10T11:07:00Z"/>
                <w:lang w:val="es-PE"/>
              </w:rPr>
            </w:pPr>
            <w:ins w:id="138" w:author="Erick Neemias Atencio Reyes" w:date="2013-11-10T11:07:00Z">
              <w:r>
                <w:rPr>
                  <w:lang w:val="es-PE"/>
                </w:rPr>
                <w:t>Para excepciones retornará EX</w:t>
              </w:r>
            </w:ins>
          </w:p>
          <w:p w:rsidR="00A36160" w:rsidRDefault="00A36160" w:rsidP="007B1FCD">
            <w:pPr>
              <w:rPr>
                <w:ins w:id="139" w:author="Erick Neemias Atencio Reyes" w:date="2013-11-10T11:07:00Z"/>
                <w:lang w:val="es-PE"/>
              </w:rPr>
            </w:pPr>
          </w:p>
        </w:tc>
      </w:tr>
      <w:tr w:rsidR="00A36160" w:rsidTr="007B1FCD">
        <w:trPr>
          <w:ins w:id="140" w:author="Erick Neemias Atencio Reyes" w:date="2013-11-10T11:07:00Z"/>
        </w:trPr>
        <w:tc>
          <w:tcPr>
            <w:tcW w:w="1170" w:type="dxa"/>
          </w:tcPr>
          <w:p w:rsidR="00A36160" w:rsidRDefault="00A36160" w:rsidP="007B1FCD">
            <w:pPr>
              <w:rPr>
                <w:ins w:id="141" w:author="Erick Neemias Atencio Reyes" w:date="2013-11-10T11:07:00Z"/>
                <w:lang w:val="es-PE"/>
              </w:rPr>
            </w:pPr>
            <w:ins w:id="142" w:author="Erick Neemias Atencio Reyes" w:date="2013-11-10T11:07:00Z">
              <w:r>
                <w:rPr>
                  <w:lang w:val="es-PE"/>
                </w:rPr>
                <w:t>Ejemplo</w:t>
              </w:r>
            </w:ins>
          </w:p>
        </w:tc>
        <w:tc>
          <w:tcPr>
            <w:tcW w:w="2070" w:type="dxa"/>
          </w:tcPr>
          <w:p w:rsidR="00A36160" w:rsidRDefault="00A36160" w:rsidP="007B1FCD">
            <w:pPr>
              <w:rPr>
                <w:ins w:id="143" w:author="Erick Neemias Atencio Reyes" w:date="2013-11-10T11:07:00Z"/>
                <w:lang w:val="es-PE"/>
              </w:rPr>
            </w:pPr>
            <w:ins w:id="144" w:author="Erick Neemias Atencio Reyes" w:date="2013-11-10T11:09:00Z">
              <w:r>
                <w:rPr>
                  <w:lang w:val="es-PE"/>
                </w:rPr>
                <w:t>DET</w:t>
              </w:r>
            </w:ins>
          </w:p>
        </w:tc>
        <w:tc>
          <w:tcPr>
            <w:tcW w:w="5305" w:type="dxa"/>
          </w:tcPr>
          <w:p w:rsidR="00A36160" w:rsidRDefault="00A36160" w:rsidP="007B1FCD">
            <w:pPr>
              <w:rPr>
                <w:ins w:id="145" w:author="Erick Neemias Atencio Reyes" w:date="2013-11-10T11:07:00Z"/>
                <w:lang w:val="es-PE"/>
              </w:rPr>
            </w:pPr>
            <w:ins w:id="146" w:author="Erick Neemias Atencio Reyes" w:date="2013-11-10T11:07:00Z">
              <w:r>
                <w:rPr>
                  <w:lang w:val="es-PE"/>
                </w:rPr>
                <w:t>TRUE</w:t>
              </w:r>
            </w:ins>
          </w:p>
        </w:tc>
      </w:tr>
    </w:tbl>
    <w:p w:rsidR="00A36160" w:rsidRDefault="00A36160" w:rsidP="001814FF">
      <w:pPr>
        <w:ind w:left="360"/>
        <w:rPr>
          <w:ins w:id="147" w:author="Erick Neemias Atencio Reyes" w:date="2013-11-10T11:07:00Z"/>
          <w:lang w:val="es-PE"/>
        </w:rPr>
      </w:pPr>
    </w:p>
    <w:p w:rsidR="003F1594" w:rsidRPr="00163C08" w:rsidRDefault="003F1594" w:rsidP="003F1594">
      <w:pPr>
        <w:pStyle w:val="Prrafodelista"/>
        <w:numPr>
          <w:ilvl w:val="1"/>
          <w:numId w:val="1"/>
        </w:numPr>
        <w:rPr>
          <w:ins w:id="148" w:author="alumnos" w:date="2013-11-23T09:29:00Z"/>
          <w:b/>
          <w:lang w:val="es-PE"/>
        </w:rPr>
        <w:pPrChange w:id="149" w:author="alumnos" w:date="2013-11-23T09:30:00Z">
          <w:pPr>
            <w:pStyle w:val="Prrafodelista"/>
            <w:numPr>
              <w:ilvl w:val="1"/>
              <w:numId w:val="12"/>
            </w:numPr>
            <w:ind w:left="792" w:hanging="432"/>
          </w:pPr>
        </w:pPrChange>
      </w:pPr>
      <w:ins w:id="150" w:author="alumnos" w:date="2013-11-23T09:29:00Z">
        <w:r>
          <w:rPr>
            <w:b/>
            <w:lang w:val="es-PE"/>
          </w:rPr>
          <w:t xml:space="preserve">Dejar </w:t>
        </w:r>
      </w:ins>
      <w:ins w:id="151" w:author="alumnos" w:date="2013-11-23T09:30:00Z">
        <w:r>
          <w:rPr>
            <w:b/>
            <w:lang w:val="es-PE"/>
          </w:rPr>
          <w:t>Bomba en Camino</w:t>
        </w:r>
      </w:ins>
      <w:ins w:id="152" w:author="alumnos" w:date="2013-11-23T09:29:00Z">
        <w:r>
          <w:rPr>
            <w:b/>
            <w:lang w:val="es-PE"/>
          </w:rPr>
          <w:t xml:space="preserve">: </w:t>
        </w:r>
        <w:r>
          <w:rPr>
            <w:lang w:val="es-PE"/>
          </w:rPr>
          <w:t xml:space="preserve">El Robot </w:t>
        </w:r>
      </w:ins>
      <w:ins w:id="153" w:author="alumnos" w:date="2013-11-23T09:30:00Z">
        <w:r>
          <w:rPr>
            <w:lang w:val="es-PE"/>
          </w:rPr>
          <w:t xml:space="preserve">recolector dejará bombas en camino. </w:t>
        </w:r>
      </w:ins>
    </w:p>
    <w:p w:rsidR="003F1594" w:rsidRPr="00163C08" w:rsidRDefault="003F1594" w:rsidP="003F1594">
      <w:pPr>
        <w:ind w:left="360"/>
        <w:rPr>
          <w:ins w:id="154" w:author="alumnos" w:date="2013-11-23T09:29:00Z"/>
          <w:lang w:val="es-PE"/>
        </w:rPr>
      </w:pPr>
      <w:ins w:id="155" w:author="alumnos" w:date="2013-11-23T09:29:00Z">
        <w:r w:rsidRPr="00163C08">
          <w:rPr>
            <w:lang w:val="es-PE"/>
          </w:rPr>
          <w:t xml:space="preserve">Método para </w:t>
        </w:r>
        <w:r>
          <w:rPr>
            <w:lang w:val="es-PE"/>
          </w:rPr>
          <w:t>SOLO para robot recolector/terrestre</w:t>
        </w:r>
        <w:r w:rsidRPr="00163C08">
          <w:rPr>
            <w:lang w:val="es-PE"/>
          </w:rPr>
          <w:t>.</w:t>
        </w:r>
      </w:ins>
    </w:p>
    <w:tbl>
      <w:tblPr>
        <w:tblStyle w:val="Tablaconcuadrcula"/>
        <w:tblW w:w="0" w:type="auto"/>
        <w:tblInd w:w="805" w:type="dxa"/>
        <w:tblLook w:val="04A0" w:firstRow="1" w:lastRow="0" w:firstColumn="1" w:lastColumn="0" w:noHBand="0" w:noVBand="1"/>
      </w:tblPr>
      <w:tblGrid>
        <w:gridCol w:w="1170"/>
        <w:gridCol w:w="2070"/>
        <w:gridCol w:w="5305"/>
      </w:tblGrid>
      <w:tr w:rsidR="003F1594" w:rsidRPr="003F1594" w:rsidTr="0066646B">
        <w:trPr>
          <w:ins w:id="156" w:author="alumnos" w:date="2013-11-23T09:29:00Z"/>
        </w:trPr>
        <w:tc>
          <w:tcPr>
            <w:tcW w:w="1170" w:type="dxa"/>
          </w:tcPr>
          <w:p w:rsidR="003F1594" w:rsidRDefault="003F1594" w:rsidP="0066646B">
            <w:pPr>
              <w:rPr>
                <w:ins w:id="157" w:author="alumnos" w:date="2013-11-23T09:29:00Z"/>
                <w:lang w:val="es-PE"/>
              </w:rPr>
            </w:pPr>
          </w:p>
        </w:tc>
        <w:tc>
          <w:tcPr>
            <w:tcW w:w="2070" w:type="dxa"/>
          </w:tcPr>
          <w:p w:rsidR="003F1594" w:rsidRDefault="003F1594" w:rsidP="0066646B">
            <w:pPr>
              <w:rPr>
                <w:ins w:id="158" w:author="alumnos" w:date="2013-11-23T09:29:00Z"/>
                <w:lang w:val="es-PE"/>
              </w:rPr>
            </w:pPr>
            <w:ins w:id="159" w:author="alumnos" w:date="2013-11-23T09:29:00Z">
              <w:r>
                <w:rPr>
                  <w:lang w:val="es-PE"/>
                </w:rPr>
                <w:t>Envío</w:t>
              </w:r>
            </w:ins>
          </w:p>
        </w:tc>
        <w:tc>
          <w:tcPr>
            <w:tcW w:w="5305" w:type="dxa"/>
          </w:tcPr>
          <w:p w:rsidR="003F1594" w:rsidRDefault="003F1594" w:rsidP="0066646B">
            <w:pPr>
              <w:rPr>
                <w:ins w:id="160" w:author="alumnos" w:date="2013-11-23T09:29:00Z"/>
                <w:lang w:val="es-PE"/>
              </w:rPr>
            </w:pPr>
            <w:ins w:id="161" w:author="alumnos" w:date="2013-11-23T09:29:00Z">
              <w:r>
                <w:rPr>
                  <w:lang w:val="es-PE"/>
                </w:rPr>
                <w:t>Respuesta</w:t>
              </w:r>
            </w:ins>
          </w:p>
        </w:tc>
      </w:tr>
      <w:tr w:rsidR="003F1594" w:rsidRPr="003F1594" w:rsidTr="0066646B">
        <w:trPr>
          <w:ins w:id="162" w:author="alumnos" w:date="2013-11-23T09:29:00Z"/>
        </w:trPr>
        <w:tc>
          <w:tcPr>
            <w:tcW w:w="1170" w:type="dxa"/>
          </w:tcPr>
          <w:p w:rsidR="003F1594" w:rsidRDefault="003F1594" w:rsidP="0066646B">
            <w:pPr>
              <w:rPr>
                <w:ins w:id="163" w:author="alumnos" w:date="2013-11-23T09:29:00Z"/>
                <w:lang w:val="es-PE"/>
              </w:rPr>
            </w:pPr>
            <w:ins w:id="164" w:author="alumnos" w:date="2013-11-23T09:29:00Z">
              <w:r>
                <w:rPr>
                  <w:lang w:val="es-PE"/>
                </w:rPr>
                <w:t>Formato</w:t>
              </w:r>
            </w:ins>
          </w:p>
        </w:tc>
        <w:tc>
          <w:tcPr>
            <w:tcW w:w="2070" w:type="dxa"/>
          </w:tcPr>
          <w:p w:rsidR="003F1594" w:rsidRDefault="003F1594" w:rsidP="0066646B">
            <w:pPr>
              <w:rPr>
                <w:ins w:id="165" w:author="alumnos" w:date="2013-11-23T09:29:00Z"/>
                <w:lang w:val="es-PE"/>
              </w:rPr>
            </w:pPr>
            <w:ins w:id="166" w:author="alumnos" w:date="2013-11-23T09:29:00Z">
              <w:r>
                <w:rPr>
                  <w:lang w:val="es-PE"/>
                </w:rPr>
                <w:t xml:space="preserve">Deberá enviar mensaje </w:t>
              </w:r>
              <w:r>
                <w:rPr>
                  <w:lang w:val="es-PE"/>
                </w:rPr>
                <w:t>DE</w:t>
              </w:r>
            </w:ins>
            <w:ins w:id="167" w:author="alumnos" w:date="2013-11-23T09:30:00Z">
              <w:r>
                <w:rPr>
                  <w:lang w:val="es-PE"/>
                </w:rPr>
                <w:t>B</w:t>
              </w:r>
            </w:ins>
          </w:p>
        </w:tc>
        <w:tc>
          <w:tcPr>
            <w:tcW w:w="5305" w:type="dxa"/>
          </w:tcPr>
          <w:p w:rsidR="003F1594" w:rsidRDefault="003F1594" w:rsidP="0066646B">
            <w:pPr>
              <w:rPr>
                <w:ins w:id="168" w:author="alumnos" w:date="2013-11-23T09:42:00Z"/>
                <w:lang w:val="es-PE"/>
              </w:rPr>
            </w:pPr>
            <w:ins w:id="169" w:author="alumnos" w:date="2013-11-23T09:29:00Z">
              <w:r>
                <w:rPr>
                  <w:lang w:val="es-PE"/>
                </w:rPr>
                <w:t xml:space="preserve">Si el robot está en la posición de Origen </w:t>
              </w:r>
            </w:ins>
            <w:ins w:id="170" w:author="alumnos" w:date="2013-11-23T09:30:00Z">
              <w:r>
                <w:rPr>
                  <w:lang w:val="es-PE"/>
                </w:rPr>
                <w:t>o de algún tesoro</w:t>
              </w:r>
            </w:ins>
            <w:ins w:id="171" w:author="alumnos" w:date="2013-11-23T09:31:00Z">
              <w:r>
                <w:rPr>
                  <w:lang w:val="es-PE"/>
                </w:rPr>
                <w:t>, bomba</w:t>
              </w:r>
            </w:ins>
            <w:ins w:id="172" w:author="alumnos" w:date="2013-11-23T09:30:00Z">
              <w:r>
                <w:rPr>
                  <w:lang w:val="es-PE"/>
                </w:rPr>
                <w:t xml:space="preserve"> y/o moneda</w:t>
              </w:r>
            </w:ins>
            <w:ins w:id="173" w:author="alumnos" w:date="2013-11-23T09:31:00Z">
              <w:r>
                <w:rPr>
                  <w:lang w:val="es-PE"/>
                </w:rPr>
                <w:t>, devolverá FALSE.</w:t>
              </w:r>
            </w:ins>
          </w:p>
          <w:p w:rsidR="000205C1" w:rsidRDefault="000205C1" w:rsidP="000205C1">
            <w:pPr>
              <w:rPr>
                <w:ins w:id="174" w:author="alumnos" w:date="2013-11-23T09:42:00Z"/>
                <w:lang w:val="es-PE"/>
              </w:rPr>
            </w:pPr>
          </w:p>
          <w:p w:rsidR="000205C1" w:rsidRDefault="000205C1" w:rsidP="000205C1">
            <w:pPr>
              <w:rPr>
                <w:ins w:id="175" w:author="alumnos" w:date="2013-11-23T09:42:00Z"/>
                <w:lang w:val="es-PE"/>
              </w:rPr>
            </w:pPr>
            <w:ins w:id="176" w:author="alumnos" w:date="2013-11-23T09:42:00Z">
              <w:r>
                <w:rPr>
                  <w:lang w:val="es-PE"/>
                </w:rPr>
                <w:t>Si</w:t>
              </w:r>
              <w:r>
                <w:rPr>
                  <w:lang w:val="es-PE"/>
                </w:rPr>
                <w:t xml:space="preserve"> no tiene bombas disponibles se devolverá</w:t>
              </w:r>
              <w:r>
                <w:rPr>
                  <w:lang w:val="es-PE"/>
                </w:rPr>
                <w:t xml:space="preserve">: </w:t>
              </w:r>
              <w:r>
                <w:rPr>
                  <w:lang w:val="es-PE"/>
                </w:rPr>
                <w:t>NOBOMBA</w:t>
              </w:r>
            </w:ins>
          </w:p>
          <w:p w:rsidR="000205C1" w:rsidRDefault="000205C1" w:rsidP="0066646B">
            <w:pPr>
              <w:rPr>
                <w:ins w:id="177" w:author="alumnos" w:date="2013-11-23T09:34:00Z"/>
                <w:lang w:val="es-PE"/>
              </w:rPr>
            </w:pPr>
          </w:p>
          <w:p w:rsidR="000205C1" w:rsidRDefault="000205C1" w:rsidP="000205C1">
            <w:pPr>
              <w:rPr>
                <w:ins w:id="178" w:author="alumnos" w:date="2013-11-23T09:34:00Z"/>
                <w:lang w:val="es-PE"/>
              </w:rPr>
            </w:pPr>
            <w:ins w:id="179" w:author="alumnos" w:date="2013-11-23T09:34:00Z">
              <w:r>
                <w:rPr>
                  <w:lang w:val="es-PE"/>
                </w:rPr>
                <w:t>Si el fuego lo alcanza en la posición actual se devolverá el mensaje: DEAD</w:t>
              </w:r>
            </w:ins>
          </w:p>
          <w:p w:rsidR="000205C1" w:rsidRDefault="000205C1" w:rsidP="0066646B">
            <w:pPr>
              <w:rPr>
                <w:ins w:id="180" w:author="alumnos" w:date="2013-11-23T09:31:00Z"/>
                <w:lang w:val="es-PE"/>
              </w:rPr>
            </w:pPr>
          </w:p>
          <w:p w:rsidR="003F1594" w:rsidRDefault="003F1594" w:rsidP="003F1594">
            <w:pPr>
              <w:rPr>
                <w:ins w:id="181" w:author="alumnos" w:date="2013-11-23T09:31:00Z"/>
                <w:lang w:val="es-PE"/>
              </w:rPr>
            </w:pPr>
            <w:ins w:id="182" w:author="alumnos" w:date="2013-11-23T09:31:00Z">
              <w:r>
                <w:rPr>
                  <w:lang w:val="es-PE"/>
                </w:rPr>
                <w:t xml:space="preserve">Si la casilla es libre, </w:t>
              </w:r>
            </w:ins>
            <w:ins w:id="183" w:author="alumnos" w:date="2013-11-23T09:29:00Z">
              <w:r>
                <w:rPr>
                  <w:lang w:val="es-PE"/>
                </w:rPr>
                <w:t xml:space="preserve">se devolverá el mensaje TRUE. </w:t>
              </w:r>
            </w:ins>
          </w:p>
          <w:p w:rsidR="003F1594" w:rsidRDefault="003F1594" w:rsidP="003F1594">
            <w:pPr>
              <w:rPr>
                <w:ins w:id="184" w:author="alumnos" w:date="2013-11-23T09:29:00Z"/>
                <w:lang w:val="es-PE"/>
              </w:rPr>
            </w:pPr>
          </w:p>
        </w:tc>
      </w:tr>
      <w:tr w:rsidR="003F1594" w:rsidRPr="003F1594" w:rsidTr="0066646B">
        <w:trPr>
          <w:ins w:id="185" w:author="alumnos" w:date="2013-11-23T09:29:00Z"/>
        </w:trPr>
        <w:tc>
          <w:tcPr>
            <w:tcW w:w="1170" w:type="dxa"/>
          </w:tcPr>
          <w:p w:rsidR="003F1594" w:rsidRDefault="003F1594" w:rsidP="0066646B">
            <w:pPr>
              <w:rPr>
                <w:ins w:id="186" w:author="alumnos" w:date="2013-11-23T09:29:00Z"/>
                <w:lang w:val="es-PE"/>
              </w:rPr>
            </w:pPr>
            <w:ins w:id="187" w:author="alumnos" w:date="2013-11-23T09:29:00Z">
              <w:r>
                <w:rPr>
                  <w:lang w:val="es-PE"/>
                </w:rPr>
                <w:t>Ejemplo</w:t>
              </w:r>
            </w:ins>
          </w:p>
        </w:tc>
        <w:tc>
          <w:tcPr>
            <w:tcW w:w="2070" w:type="dxa"/>
          </w:tcPr>
          <w:p w:rsidR="003F1594" w:rsidRDefault="003F1594" w:rsidP="0066646B">
            <w:pPr>
              <w:rPr>
                <w:ins w:id="188" w:author="alumnos" w:date="2013-11-23T09:29:00Z"/>
                <w:lang w:val="es-PE"/>
              </w:rPr>
            </w:pPr>
            <w:ins w:id="189" w:author="alumnos" w:date="2013-11-23T09:29:00Z">
              <w:r>
                <w:rPr>
                  <w:lang w:val="es-PE"/>
                </w:rPr>
                <w:t>DE</w:t>
              </w:r>
            </w:ins>
            <w:ins w:id="190" w:author="alumnos" w:date="2013-11-23T09:30:00Z">
              <w:r>
                <w:rPr>
                  <w:lang w:val="es-PE"/>
                </w:rPr>
                <w:t>B</w:t>
              </w:r>
            </w:ins>
          </w:p>
        </w:tc>
        <w:tc>
          <w:tcPr>
            <w:tcW w:w="5305" w:type="dxa"/>
          </w:tcPr>
          <w:p w:rsidR="003F1594" w:rsidRDefault="003F1594" w:rsidP="0066646B">
            <w:pPr>
              <w:rPr>
                <w:ins w:id="191" w:author="alumnos" w:date="2013-11-23T09:29:00Z"/>
                <w:lang w:val="es-PE"/>
              </w:rPr>
            </w:pPr>
            <w:ins w:id="192" w:author="alumnos" w:date="2013-11-23T09:29:00Z">
              <w:r>
                <w:rPr>
                  <w:lang w:val="es-PE"/>
                </w:rPr>
                <w:t>TRUE</w:t>
              </w:r>
            </w:ins>
          </w:p>
        </w:tc>
      </w:tr>
    </w:tbl>
    <w:p w:rsidR="003F1594" w:rsidRDefault="003F1594" w:rsidP="003F1594">
      <w:pPr>
        <w:ind w:left="360"/>
        <w:rPr>
          <w:ins w:id="193" w:author="alumnos" w:date="2013-11-23T09:29:00Z"/>
          <w:lang w:val="es-PE"/>
        </w:rPr>
      </w:pPr>
    </w:p>
    <w:p w:rsidR="00A36160" w:rsidRDefault="00A36160" w:rsidP="001814FF">
      <w:pPr>
        <w:ind w:left="360"/>
        <w:rPr>
          <w:lang w:val="es-PE"/>
        </w:rPr>
      </w:pPr>
    </w:p>
    <w:p w:rsidR="00163C08" w:rsidRDefault="001A708E" w:rsidP="003F1594">
      <w:pPr>
        <w:pStyle w:val="Prrafodelista"/>
        <w:numPr>
          <w:ilvl w:val="0"/>
          <w:numId w:val="1"/>
        </w:numPr>
        <w:rPr>
          <w:b/>
          <w:lang w:val="es-PE"/>
        </w:rPr>
        <w:pPrChange w:id="194" w:author="alumnos" w:date="2013-11-23T09:30:00Z">
          <w:pPr>
            <w:pStyle w:val="Prrafodelista"/>
            <w:numPr>
              <w:numId w:val="11"/>
            </w:numPr>
            <w:ind w:left="360" w:hanging="360"/>
          </w:pPr>
        </w:pPrChange>
      </w:pPr>
      <w:r>
        <w:rPr>
          <w:b/>
          <w:lang w:val="es-PE"/>
        </w:rPr>
        <w:t>Archivo de Texto</w:t>
      </w:r>
    </w:p>
    <w:p w:rsidR="00163C08" w:rsidRPr="001814FF" w:rsidRDefault="001A708E" w:rsidP="00DA7E33">
      <w:pPr>
        <w:rPr>
          <w:lang w:val="es-PE"/>
        </w:rPr>
      </w:pPr>
      <w:r w:rsidRPr="001A708E">
        <w:rPr>
          <w:lang w:val="es-PE"/>
        </w:rPr>
        <w:t>El archivo de Texto</w:t>
      </w:r>
      <w:r>
        <w:rPr>
          <w:lang w:val="es-PE"/>
        </w:rPr>
        <w:t xml:space="preserve"> una primera línea donde se indica la dimensión del tablero (Fila Columna) y a continuaci</w:t>
      </w:r>
      <w:r w:rsidR="004553F5">
        <w:rPr>
          <w:lang w:val="es-PE"/>
        </w:rPr>
        <w:t>ón el detalle de cada una de las celdas</w:t>
      </w:r>
      <w:r>
        <w:rPr>
          <w:lang w:val="es-PE"/>
        </w:rPr>
        <w:t xml:space="preserve">. </w:t>
      </w:r>
    </w:p>
    <w:sectPr w:rsidR="00163C08" w:rsidRPr="00181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8C0" w:rsidRDefault="009878C0" w:rsidP="001814FF">
      <w:pPr>
        <w:spacing w:after="0" w:line="240" w:lineRule="auto"/>
      </w:pPr>
      <w:r>
        <w:separator/>
      </w:r>
    </w:p>
  </w:endnote>
  <w:endnote w:type="continuationSeparator" w:id="0">
    <w:p w:rsidR="009878C0" w:rsidRDefault="009878C0" w:rsidP="0018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8C0" w:rsidRDefault="009878C0" w:rsidP="001814FF">
      <w:pPr>
        <w:spacing w:after="0" w:line="240" w:lineRule="auto"/>
      </w:pPr>
      <w:r>
        <w:separator/>
      </w:r>
    </w:p>
  </w:footnote>
  <w:footnote w:type="continuationSeparator" w:id="0">
    <w:p w:rsidR="009878C0" w:rsidRDefault="009878C0" w:rsidP="00181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C96"/>
    <w:multiLevelType w:val="hybridMultilevel"/>
    <w:tmpl w:val="27961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33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A478EE"/>
    <w:multiLevelType w:val="hybridMultilevel"/>
    <w:tmpl w:val="2A9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473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A20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906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4478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FA5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8A1547"/>
    <w:multiLevelType w:val="hybridMultilevel"/>
    <w:tmpl w:val="116A6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4B347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A56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9906E9"/>
    <w:multiLevelType w:val="hybridMultilevel"/>
    <w:tmpl w:val="7A48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11"/>
  </w:num>
  <w:num w:numId="5">
    <w:abstractNumId w:val="7"/>
  </w:num>
  <w:num w:numId="6">
    <w:abstractNumId w:val="4"/>
  </w:num>
  <w:num w:numId="7">
    <w:abstractNumId w:val="3"/>
  </w:num>
  <w:num w:numId="8">
    <w:abstractNumId w:val="10"/>
  </w:num>
  <w:num w:numId="9">
    <w:abstractNumId w:val="5"/>
  </w:num>
  <w:num w:numId="10">
    <w:abstractNumId w:val="8"/>
  </w:num>
  <w:num w:numId="11">
    <w:abstractNumId w:val="1"/>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Huamán Álvarez">
    <w15:presenceInfo w15:providerId="Windows Live" w15:userId="413ccf6404ddd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FF"/>
    <w:rsid w:val="00005C0A"/>
    <w:rsid w:val="000205C1"/>
    <w:rsid w:val="00163C08"/>
    <w:rsid w:val="001814FF"/>
    <w:rsid w:val="001A708E"/>
    <w:rsid w:val="002B48A6"/>
    <w:rsid w:val="00336E5F"/>
    <w:rsid w:val="00351E3F"/>
    <w:rsid w:val="003A556F"/>
    <w:rsid w:val="003F1594"/>
    <w:rsid w:val="00401D01"/>
    <w:rsid w:val="00405F44"/>
    <w:rsid w:val="004553F5"/>
    <w:rsid w:val="004B2B64"/>
    <w:rsid w:val="005013D2"/>
    <w:rsid w:val="005B6A56"/>
    <w:rsid w:val="006552A7"/>
    <w:rsid w:val="006920B4"/>
    <w:rsid w:val="006C60DD"/>
    <w:rsid w:val="007131F1"/>
    <w:rsid w:val="0098439C"/>
    <w:rsid w:val="009878C0"/>
    <w:rsid w:val="009D55E1"/>
    <w:rsid w:val="00A078E4"/>
    <w:rsid w:val="00A344A5"/>
    <w:rsid w:val="00A36160"/>
    <w:rsid w:val="00B5593E"/>
    <w:rsid w:val="00B628B6"/>
    <w:rsid w:val="00B81F63"/>
    <w:rsid w:val="00BA7CE6"/>
    <w:rsid w:val="00BF2B32"/>
    <w:rsid w:val="00CE1BBF"/>
    <w:rsid w:val="00D311CE"/>
    <w:rsid w:val="00DA7E33"/>
    <w:rsid w:val="00E72DE7"/>
    <w:rsid w:val="00F6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4F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814FF"/>
    <w:pPr>
      <w:ind w:left="720"/>
      <w:contextualSpacing/>
    </w:pPr>
  </w:style>
  <w:style w:type="table" w:styleId="Tablaconcuadrcula">
    <w:name w:val="Table Grid"/>
    <w:basedOn w:val="Tablanormal"/>
    <w:uiPriority w:val="39"/>
    <w:rsid w:val="001814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14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814FF"/>
  </w:style>
  <w:style w:type="paragraph" w:styleId="Piedepgina">
    <w:name w:val="footer"/>
    <w:basedOn w:val="Normal"/>
    <w:link w:val="PiedepginaCar"/>
    <w:uiPriority w:val="99"/>
    <w:unhideWhenUsed/>
    <w:rsid w:val="001814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814FF"/>
  </w:style>
  <w:style w:type="paragraph" w:styleId="Textodeglobo">
    <w:name w:val="Balloon Text"/>
    <w:basedOn w:val="Normal"/>
    <w:link w:val="TextodegloboCar"/>
    <w:uiPriority w:val="99"/>
    <w:semiHidden/>
    <w:unhideWhenUsed/>
    <w:rsid w:val="004553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4F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814FF"/>
    <w:pPr>
      <w:ind w:left="720"/>
      <w:contextualSpacing/>
    </w:pPr>
  </w:style>
  <w:style w:type="table" w:styleId="Tablaconcuadrcula">
    <w:name w:val="Table Grid"/>
    <w:basedOn w:val="Tablanormal"/>
    <w:uiPriority w:val="39"/>
    <w:rsid w:val="001814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14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814FF"/>
  </w:style>
  <w:style w:type="paragraph" w:styleId="Piedepgina">
    <w:name w:val="footer"/>
    <w:basedOn w:val="Normal"/>
    <w:link w:val="PiedepginaCar"/>
    <w:uiPriority w:val="99"/>
    <w:unhideWhenUsed/>
    <w:rsid w:val="001814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814FF"/>
  </w:style>
  <w:style w:type="paragraph" w:styleId="Textodeglobo">
    <w:name w:val="Balloon Text"/>
    <w:basedOn w:val="Normal"/>
    <w:link w:val="TextodegloboCar"/>
    <w:uiPriority w:val="99"/>
    <w:semiHidden/>
    <w:unhideWhenUsed/>
    <w:rsid w:val="004553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E19AD-C142-49F8-8D20-750D318B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1350</Words>
  <Characters>7431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Huamán Álvarez</dc:creator>
  <cp:lastModifiedBy>alumnos</cp:lastModifiedBy>
  <cp:revision>4</cp:revision>
  <dcterms:created xsi:type="dcterms:W3CDTF">2013-11-23T14:00:00Z</dcterms:created>
  <dcterms:modified xsi:type="dcterms:W3CDTF">2013-11-23T14:50:00Z</dcterms:modified>
</cp:coreProperties>
</file>